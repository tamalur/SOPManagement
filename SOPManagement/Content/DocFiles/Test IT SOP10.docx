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14:paraId="15761683" w14:textId="77777777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21629319" w14:textId="0C617D45" w:rsidR="00C8453E" w:rsidRPr="0003455F" w:rsidRDefault="009C116D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SOP10</w:t>
            </w:r>
          </w:p>
        </w:tc>
      </w:tr>
      <w:tr w:rsidR="006426B4" w14:paraId="5083EA9E" w14:textId="77777777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7BB571FD" w14:textId="56401C96" w:rsidR="006426B4" w:rsidRPr="0003455F" w:rsidRDefault="009C116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IT-10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49841BE" w14:textId="52D4E464" w:rsidR="006426B4" w:rsidRPr="0003455F" w:rsidRDefault="009C116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bookmarkEnd w:id="1"/>
      <w:tr w:rsidR="00C8453E" w14:paraId="2C74CEBF" w14:textId="77777777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074F50F8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672A6659" w14:textId="29307E95" w:rsidR="00C8453E" w:rsidRPr="0003455F" w:rsidRDefault="009C116D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18, 2020</w:t>
            </w:r>
          </w:p>
        </w:tc>
      </w:tr>
      <w:tr w:rsidR="00F05A4E" w14:paraId="0994663A" w14:textId="77777777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41C1DAFE" w14:textId="66F64AB9" w:rsidR="00F05A4E" w:rsidRPr="0003455F" w:rsidRDefault="009C116D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0A37501D" w14:textId="77777777" w:rsidR="00195252" w:rsidRDefault="00195252" w:rsidP="009D0CB6">
      <w:pPr>
        <w:spacing w:before="0" w:after="0"/>
      </w:pPr>
    </w:p>
    <w:p w14:paraId="28F35E85" w14:textId="77777777"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14:paraId="14F18732" w14:textId="77777777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9C116D" w:rsidRPr="0003455F" w14:paraId="105B80B4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13C7" w14:textId="628494BE" w:rsidR="009C116D" w:rsidRPr="0003455F" w:rsidRDefault="009C116D" w:rsidP="009C116D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0E2CDD5E" w14:textId="441A7E0D" w:rsidR="009C116D" w:rsidRPr="0003455F" w:rsidRDefault="009C116D" w:rsidP="009C116D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3CDE2A86" w14:textId="2A52DEDC" w:rsidR="009C116D" w:rsidRPr="0003455F" w:rsidRDefault="009C116D" w:rsidP="009C116D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7B9228" w14:textId="4F029118" w:rsidR="009C116D" w:rsidRPr="0003455F" w:rsidRDefault="009C116D" w:rsidP="009C116D">
            <w:r>
              <w:t>June 18, 2020</w:t>
            </w:r>
          </w:p>
        </w:tc>
      </w:tr>
      <w:tr w:rsidR="009C116D" w:rsidRPr="0003455F" w14:paraId="48614773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CF5FA" w14:textId="47F42862" w:rsidR="009C116D" w:rsidRDefault="009C116D" w:rsidP="009C116D">
            <w:r>
              <w:t>Student05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19455E1A" w14:textId="248478A5" w:rsidR="009C116D" w:rsidRDefault="009C116D" w:rsidP="009C116D">
            <w:r>
              <w:t>Test User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1537BCAD" w14:textId="0940CBBC" w:rsidR="009C116D" w:rsidRDefault="009C116D" w:rsidP="009C116D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4DF94A" w14:textId="16580093" w:rsidR="009C116D" w:rsidRDefault="009C116D" w:rsidP="009C116D">
            <w:r>
              <w:t>June 18, 2020</w:t>
            </w:r>
          </w:p>
        </w:tc>
      </w:tr>
    </w:tbl>
    <w:p w14:paraId="5DAB6C7B" w14:textId="77777777" w:rsidR="001F2C77" w:rsidRDefault="001F2C77" w:rsidP="0035326D">
      <w:pPr>
        <w:spacing w:before="0"/>
        <w:rPr>
          <w:sz w:val="24"/>
          <w:szCs w:val="24"/>
        </w:rPr>
      </w:pPr>
    </w:p>
    <w:p w14:paraId="0DC43F98" w14:textId="77777777"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14:paraId="75F8E79B" w14:textId="77777777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5906F9BE" w14:textId="77777777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DBC81" w14:textId="21CAD80D" w:rsidR="003A78D7" w:rsidRPr="0003455F" w:rsidRDefault="009C116D" w:rsidP="009C116D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A54AD66" w14:textId="0EE5CF45" w:rsidR="003A78D7" w:rsidRPr="0003455F" w:rsidRDefault="009C116D" w:rsidP="009C116D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6B608A9E" w14:textId="2CAEBE9E" w:rsidR="003A78D7" w:rsidRPr="0003455F" w:rsidRDefault="009C116D" w:rsidP="009C116D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D21F1C" w14:textId="387D2145" w:rsidR="003A78D7" w:rsidRPr="0003455F" w:rsidRDefault="009C116D" w:rsidP="009C116D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June 18, 2020</w:t>
            </w:r>
          </w:p>
        </w:tc>
      </w:tr>
    </w:tbl>
    <w:p w14:paraId="02EB378F" w14:textId="77777777" w:rsidR="00F46E64" w:rsidRDefault="00F46E64" w:rsidP="001F2C77">
      <w:pPr>
        <w:rPr>
          <w:sz w:val="10"/>
          <w:szCs w:val="10"/>
        </w:rPr>
      </w:pPr>
    </w:p>
    <w:p w14:paraId="6A05A809" w14:textId="77777777" w:rsidR="00DC771E" w:rsidRDefault="00DC771E" w:rsidP="001F2C77">
      <w:pPr>
        <w:rPr>
          <w:sz w:val="10"/>
          <w:szCs w:val="10"/>
        </w:rPr>
      </w:pPr>
    </w:p>
    <w:p w14:paraId="5A39BBE3" w14:textId="77777777" w:rsidR="00DC771E" w:rsidRDefault="00DC771E" w:rsidP="001F2C77">
      <w:pPr>
        <w:rPr>
          <w:sz w:val="10"/>
          <w:szCs w:val="10"/>
        </w:rPr>
      </w:pPr>
    </w:p>
    <w:p w14:paraId="41C8F396" w14:textId="77777777" w:rsidR="00DC771E" w:rsidRDefault="00DC771E" w:rsidP="001F2C77">
      <w:pPr>
        <w:rPr>
          <w:sz w:val="10"/>
          <w:szCs w:val="10"/>
        </w:rPr>
      </w:pPr>
    </w:p>
    <w:p w14:paraId="72A3D3EC" w14:textId="77777777" w:rsidR="00DC771E" w:rsidRDefault="00DC771E" w:rsidP="001F2C77">
      <w:pPr>
        <w:rPr>
          <w:sz w:val="10"/>
          <w:szCs w:val="10"/>
        </w:rPr>
      </w:pPr>
    </w:p>
    <w:p w14:paraId="0D0B940D" w14:textId="77777777" w:rsidR="00DC771E" w:rsidRDefault="00DC771E" w:rsidP="001F2C77">
      <w:pPr>
        <w:rPr>
          <w:sz w:val="10"/>
          <w:szCs w:val="10"/>
        </w:rPr>
      </w:pPr>
    </w:p>
    <w:p w14:paraId="0E27B00A" w14:textId="77777777" w:rsidR="00DC771E" w:rsidRDefault="00DC771E" w:rsidP="001F2C77">
      <w:pPr>
        <w:rPr>
          <w:sz w:val="10"/>
          <w:szCs w:val="10"/>
        </w:rPr>
      </w:pPr>
    </w:p>
    <w:p w14:paraId="60061E4C" w14:textId="77777777" w:rsidR="00DC771E" w:rsidRDefault="00DC771E" w:rsidP="001F2C77">
      <w:pPr>
        <w:rPr>
          <w:sz w:val="10"/>
          <w:szCs w:val="10"/>
        </w:rPr>
      </w:pPr>
    </w:p>
    <w:p w14:paraId="44EAFD9C" w14:textId="77777777" w:rsidR="00DC771E" w:rsidRDefault="00DC771E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DC771E" w:rsidRDefault="00DC771E" w:rsidP="001F2C77">
      <w:pPr>
        <w:rPr>
          <w:sz w:val="10"/>
          <w:szCs w:val="10"/>
        </w:rPr>
      </w:pPr>
    </w:p>
    <w:p w14:paraId="3656B9AB" w14:textId="77777777" w:rsidR="00015AF4" w:rsidRDefault="00015AF4" w:rsidP="001F2C77">
      <w:pPr>
        <w:rPr>
          <w:sz w:val="10"/>
          <w:szCs w:val="10"/>
        </w:rPr>
      </w:pPr>
    </w:p>
    <w:p w14:paraId="45FB0818" w14:textId="77777777" w:rsidR="00015AF4" w:rsidRDefault="00015AF4" w:rsidP="001F2C77">
      <w:pPr>
        <w:rPr>
          <w:sz w:val="10"/>
          <w:szCs w:val="10"/>
        </w:rPr>
      </w:pPr>
    </w:p>
    <w:p w14:paraId="049F31CB" w14:textId="77777777" w:rsidR="00015AF4" w:rsidRDefault="00015AF4" w:rsidP="001F2C77">
      <w:pPr>
        <w:rPr>
          <w:sz w:val="10"/>
          <w:szCs w:val="10"/>
        </w:rPr>
      </w:pPr>
    </w:p>
    <w:p w14:paraId="53128261" w14:textId="77777777" w:rsidR="00015AF4" w:rsidRDefault="00015AF4" w:rsidP="001F2C77">
      <w:pPr>
        <w:rPr>
          <w:sz w:val="10"/>
          <w:szCs w:val="10"/>
        </w:rPr>
      </w:pPr>
    </w:p>
    <w:p w14:paraId="62486C05" w14:textId="77777777" w:rsidR="009C1B4E" w:rsidRDefault="009C1B4E" w:rsidP="001F2C77">
      <w:pPr>
        <w:rPr>
          <w:sz w:val="10"/>
          <w:szCs w:val="10"/>
        </w:rPr>
      </w:pPr>
    </w:p>
    <w:p w14:paraId="4101652C" w14:textId="77777777" w:rsidR="00015AF4" w:rsidRDefault="00015AF4" w:rsidP="001F2C77">
      <w:pPr>
        <w:rPr>
          <w:sz w:val="10"/>
          <w:szCs w:val="10"/>
        </w:rPr>
      </w:pPr>
    </w:p>
    <w:p w14:paraId="4B99056E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1299C43A" w14:textId="77777777" w:rsidR="00E55391" w:rsidRDefault="00E55391"/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4DDBEF00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3461D779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3CF2D8B6" w14:textId="77777777" w:rsidTr="00E26DE4">
        <w:tc>
          <w:tcPr>
            <w:tcW w:w="2700" w:type="dxa"/>
          </w:tcPr>
          <w:p w14:paraId="0FB78278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1FC39945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0562CB0E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34CE0A41" w14:textId="77777777" w:rsidTr="003F5319">
        <w:tc>
          <w:tcPr>
            <w:tcW w:w="2880" w:type="dxa"/>
          </w:tcPr>
          <w:p w14:paraId="62EBF3C5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6D98A12B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2946DB82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5997CC1D" w14:textId="77777777" w:rsidR="00DC771E" w:rsidRDefault="00DC771E" w:rsidP="00DC771E"/>
    <w:p w14:paraId="110FFD37" w14:textId="77777777" w:rsidR="00DC771E" w:rsidRDefault="00DC771E" w:rsidP="00DC771E"/>
    <w:p w14:paraId="6B699379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3FE9F23F" w14:textId="77777777" w:rsidR="00733202" w:rsidRDefault="00733202" w:rsidP="00462CBC"/>
    <w:p w14:paraId="1F72F646" w14:textId="77777777" w:rsidR="00DC771E" w:rsidRDefault="00DC771E">
      <w:r>
        <w:br w:type="page"/>
      </w:r>
    </w:p>
    <w:p w14:paraId="04678760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40A511D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EF50B3" w14:paraId="15E3A23D" w14:textId="77777777" w:rsidTr="40A511D3">
        <w:tc>
          <w:tcPr>
            <w:tcW w:w="1705" w:type="dxa"/>
            <w:tcBorders>
              <w:left w:val="nil"/>
            </w:tcBorders>
          </w:tcPr>
          <w:p w14:paraId="56B20A0C" w14:textId="77777777" w:rsidR="00EF50B3" w:rsidRPr="00EF4ADF" w:rsidRDefault="00EF50B3" w:rsidP="00EF50B3">
            <w:r>
              <w:t>1</w:t>
            </w:r>
          </w:p>
        </w:tc>
        <w:tc>
          <w:tcPr>
            <w:tcW w:w="2970" w:type="dxa"/>
          </w:tcPr>
          <w:p w14:paraId="4BB8F638" w14:textId="57F3DA94" w:rsidR="00EF50B3" w:rsidRPr="00EF4ADF" w:rsidRDefault="009C116D" w:rsidP="00EF50B3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08CE6F91" w14:textId="2398C7CF" w:rsidR="00EF50B3" w:rsidRPr="00EF4ADF" w:rsidRDefault="44430207" w:rsidP="00EF50B3">
            <w:ins w:id="2" w:author="Tamalur Shaikh" w:date="2020-06-18T02:24:00Z">
              <w:r>
                <w:t>Test 1</w:t>
              </w:r>
            </w:ins>
            <w:ins w:id="3" w:author="Tamalur Shaikh" w:date="2020-06-18T02:35:00Z">
              <w:r w:rsidR="49A924CD">
                <w:t xml:space="preserve"> test after admin change</w:t>
              </w:r>
            </w:ins>
            <w:ins w:id="4" w:author="Tamalur Shaikh" w:date="2020-06-18T02:36:00Z">
              <w:r w:rsidR="49A924CD">
                <w:t>2</w:t>
              </w:r>
            </w:ins>
          </w:p>
        </w:tc>
      </w:tr>
      <w:tr w:rsidR="00770AC8" w14:paraId="7BD612FC" w14:textId="77777777" w:rsidTr="40A511D3">
        <w:tc>
          <w:tcPr>
            <w:tcW w:w="1705" w:type="dxa"/>
            <w:tcBorders>
              <w:left w:val="nil"/>
            </w:tcBorders>
          </w:tcPr>
          <w:p w14:paraId="407E1A87" w14:textId="69750ABD" w:rsidR="00770AC8" w:rsidRDefault="00770AC8" w:rsidP="00770AC8">
            <w:r>
              <w:t>2</w:t>
            </w:r>
          </w:p>
        </w:tc>
        <w:tc>
          <w:tcPr>
            <w:tcW w:w="2970" w:type="dxa"/>
          </w:tcPr>
          <w:p w14:paraId="40CC8250" w14:textId="690D216C" w:rsidR="00770AC8" w:rsidRDefault="009C116D" w:rsidP="00770AC8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00B005AB" w14:textId="30A6F0F7" w:rsidR="00770AC8" w:rsidRDefault="5D9E48FD" w:rsidP="00770AC8">
            <w:ins w:id="5" w:author="Tamalur Shaikh" w:date="2020-06-18T03:52:00Z">
              <w:r>
                <w:t>Test 2</w:t>
              </w:r>
            </w:ins>
          </w:p>
        </w:tc>
      </w:tr>
      <w:tr w:rsidR="006F5714" w14:paraId="2E64BE38" w14:textId="77777777" w:rsidTr="40A511D3">
        <w:tc>
          <w:tcPr>
            <w:tcW w:w="1705" w:type="dxa"/>
            <w:tcBorders>
              <w:left w:val="nil"/>
            </w:tcBorders>
          </w:tcPr>
          <w:p w14:paraId="18120CB9" w14:textId="625AE866" w:rsidR="006F5714" w:rsidRDefault="006F5714" w:rsidP="006F5714">
            <w:r>
              <w:t>3</w:t>
            </w:r>
          </w:p>
        </w:tc>
        <w:tc>
          <w:tcPr>
            <w:tcW w:w="2970" w:type="dxa"/>
          </w:tcPr>
          <w:p w14:paraId="077EE0D1" w14:textId="1415E51B" w:rsidR="006F5714" w:rsidRDefault="009C116D" w:rsidP="006F5714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2983551B" w14:textId="7D6F79E1" w:rsidR="006F5714" w:rsidRDefault="2C342319" w:rsidP="006F5714">
            <w:ins w:id="6" w:author="Tamalur Shaikh" w:date="2020-06-18T04:01:00Z">
              <w:r>
                <w:t>Test 3</w:t>
              </w:r>
            </w:ins>
          </w:p>
        </w:tc>
      </w:tr>
      <w:tr w:rsidR="00BB0510" w14:paraId="028A7400" w14:textId="77777777" w:rsidTr="40A511D3">
        <w:tc>
          <w:tcPr>
            <w:tcW w:w="1705" w:type="dxa"/>
            <w:tcBorders>
              <w:left w:val="nil"/>
            </w:tcBorders>
          </w:tcPr>
          <w:p w14:paraId="03787CE2" w14:textId="7804E593" w:rsidR="00BB0510" w:rsidRDefault="00BB0510" w:rsidP="00BB0510">
            <w:r>
              <w:t>4</w:t>
            </w:r>
          </w:p>
        </w:tc>
        <w:tc>
          <w:tcPr>
            <w:tcW w:w="2970" w:type="dxa"/>
          </w:tcPr>
          <w:p w14:paraId="405B9569" w14:textId="3821E2AC" w:rsidR="00BB0510" w:rsidRDefault="009C116D" w:rsidP="00BB0510">
            <w:r>
              <w:t>June 18,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147FB689" w14:textId="3BD37F5B" w:rsidR="00BB0510" w:rsidRDefault="39D6B581" w:rsidP="00BB0510">
            <w:ins w:id="7" w:author="Tamalur Shaikh" w:date="2020-06-18T04:48:00Z">
              <w:r>
                <w:t xml:space="preserve">Test4 </w:t>
              </w:r>
            </w:ins>
          </w:p>
        </w:tc>
      </w:tr>
      <w:tr w:rsidR="00E108A1" w14:paraId="343D5FF8" w14:textId="77777777" w:rsidTr="40A511D3">
        <w:tc>
          <w:tcPr>
            <w:tcW w:w="1705" w:type="dxa"/>
            <w:tcBorders>
              <w:left w:val="nil"/>
            </w:tcBorders>
          </w:tcPr>
          <w:p w14:paraId="3C546084" w14:textId="413D58AF" w:rsidR="00E108A1" w:rsidRDefault="00E108A1" w:rsidP="00E108A1">
            <w:r>
              <w:t>5</w:t>
            </w:r>
          </w:p>
        </w:tc>
        <w:tc>
          <w:tcPr>
            <w:tcW w:w="2970" w:type="dxa"/>
          </w:tcPr>
          <w:p w14:paraId="0C076C11" w14:textId="68E58D5B" w:rsidR="00E108A1" w:rsidRDefault="009C116D" w:rsidP="00E108A1">
            <w:r>
              <w:t>June 18,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13C97FED" w14:textId="630C392D" w:rsidR="00E108A1" w:rsidRDefault="301CA17C" w:rsidP="00E108A1">
            <w:ins w:id="8" w:author="Tamalur Shaikh" w:date="2020-06-18T05:17:00Z">
              <w:r>
                <w:t>testt</w:t>
              </w:r>
            </w:ins>
          </w:p>
        </w:tc>
      </w:tr>
    </w:tbl>
    <w:p w14:paraId="61CDCEAD" w14:textId="77777777" w:rsidR="00462CBC" w:rsidRDefault="00462CBC" w:rsidP="00462CBC"/>
    <w:p w14:paraId="6BB9E253" w14:textId="77777777" w:rsidR="00462CBC" w:rsidRDefault="00462CBC" w:rsidP="00462CBC"/>
    <w:p w14:paraId="23DE523C" w14:textId="77777777" w:rsidR="00462CBC" w:rsidRDefault="00462CBC" w:rsidP="00462CBC"/>
    <w:p w14:paraId="52E56223" w14:textId="77777777" w:rsidR="00462CBC" w:rsidRDefault="00462CBC" w:rsidP="00462CBC"/>
    <w:p w14:paraId="07547A01" w14:textId="77777777" w:rsidR="00462CBC" w:rsidRDefault="00462CBC" w:rsidP="00462CBC"/>
    <w:p w14:paraId="5043CB0F" w14:textId="77777777" w:rsidR="00462CBC" w:rsidRDefault="00462CBC" w:rsidP="00462CBC"/>
    <w:p w14:paraId="07459315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A5D23" w14:textId="77777777" w:rsidR="00B57937" w:rsidRDefault="00B57937">
      <w:pPr>
        <w:spacing w:after="0" w:line="240" w:lineRule="auto"/>
      </w:pPr>
      <w:r>
        <w:separator/>
      </w:r>
    </w:p>
  </w:endnote>
  <w:endnote w:type="continuationSeparator" w:id="0">
    <w:p w14:paraId="738610EB" w14:textId="77777777"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F28F" w14:textId="77777777" w:rsidR="00F304EF" w:rsidRDefault="00F3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B4B86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251A9852" w14:textId="77777777" w:rsidTr="00044EF2">
      <w:tc>
        <w:tcPr>
          <w:tcW w:w="4590" w:type="dxa"/>
        </w:tcPr>
        <w:p w14:paraId="16F292F8" w14:textId="6E17615B" w:rsidR="00AD4AEB" w:rsidRDefault="009C116D" w:rsidP="00044EF2">
          <w:pPr>
            <w:pStyle w:val="Footer"/>
          </w:pPr>
          <w:r>
            <w:t>IT-10 Test IT SOP10</w:t>
          </w:r>
        </w:p>
      </w:tc>
      <w:tc>
        <w:tcPr>
          <w:tcW w:w="4680" w:type="dxa"/>
        </w:tcPr>
        <w:p w14:paraId="52A72202" w14:textId="77777777" w:rsidR="00AD4AEB" w:rsidRDefault="009C116D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3A0FF5F2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9E20" w14:textId="77777777" w:rsidR="00F304EF" w:rsidRDefault="00F3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05D2" w14:textId="77777777"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14:paraId="463F29E8" w14:textId="77777777"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9E56" w14:textId="77777777" w:rsidR="00F304EF" w:rsidRDefault="00F304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27D6C" w14:textId="77777777"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71BC" w14:textId="77777777" w:rsidR="00F304EF" w:rsidRDefault="00F30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lur Shaikh">
    <w15:presenceInfo w15:providerId="AD" w15:userId="S-1-5-21-1813067905-1060717424-720635935-145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73EC3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C04DA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51754"/>
    <w:rsid w:val="00462CBC"/>
    <w:rsid w:val="00472868"/>
    <w:rsid w:val="00492161"/>
    <w:rsid w:val="004A6CEC"/>
    <w:rsid w:val="004D5408"/>
    <w:rsid w:val="004D5BDA"/>
    <w:rsid w:val="0050353F"/>
    <w:rsid w:val="005314DE"/>
    <w:rsid w:val="00544E00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6F5714"/>
    <w:rsid w:val="00702236"/>
    <w:rsid w:val="00710CF3"/>
    <w:rsid w:val="00712BD3"/>
    <w:rsid w:val="0071362A"/>
    <w:rsid w:val="00733202"/>
    <w:rsid w:val="00764542"/>
    <w:rsid w:val="00770AC8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16D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0510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108A1"/>
    <w:rsid w:val="00E26263"/>
    <w:rsid w:val="00E26DE4"/>
    <w:rsid w:val="00E55391"/>
    <w:rsid w:val="00E85188"/>
    <w:rsid w:val="00E85CB8"/>
    <w:rsid w:val="00E957AB"/>
    <w:rsid w:val="00EA651F"/>
    <w:rsid w:val="00EA79A4"/>
    <w:rsid w:val="00EF50B3"/>
    <w:rsid w:val="00EF63B9"/>
    <w:rsid w:val="00F05A4E"/>
    <w:rsid w:val="00F15DD2"/>
    <w:rsid w:val="00F304EF"/>
    <w:rsid w:val="00F46E64"/>
    <w:rsid w:val="00F84F76"/>
    <w:rsid w:val="00F92BD8"/>
    <w:rsid w:val="00FA5516"/>
    <w:rsid w:val="00FB48B8"/>
    <w:rsid w:val="00FD702A"/>
    <w:rsid w:val="02A1909D"/>
    <w:rsid w:val="2C342319"/>
    <w:rsid w:val="301CA17C"/>
    <w:rsid w:val="39D6B581"/>
    <w:rsid w:val="40A511D3"/>
    <w:rsid w:val="44430207"/>
    <w:rsid w:val="454D6D22"/>
    <w:rsid w:val="49A924CD"/>
    <w:rsid w:val="4AD70025"/>
    <w:rsid w:val="5D502DA6"/>
    <w:rsid w:val="5D9E48FD"/>
    <w:rsid w:val="636D9514"/>
    <w:rsid w:val="677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4A921BF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9C0"/>
    <w:rsid w:val="00C2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IT-10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B9D2977-AE73-45A8-B40D-46233FA76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60556-BC73-4F4E-ADDF-062B483A07E3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3.xml><?xml version="1.0" encoding="utf-8"?>
<ds:datastoreItem xmlns:ds="http://schemas.openxmlformats.org/officeDocument/2006/customXml" ds:itemID="{72608DB1-392B-41B4-B2E2-AA00CFFFA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28AB18-7B10-4833-8925-2C08EAF7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2020-06-18T05:32:00Z</dcterms:created>
  <dcterms:modified xsi:type="dcterms:W3CDTF">2020-06-18T05:32:00Z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