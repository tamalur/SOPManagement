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14:paraId="020389A4" w14:textId="77777777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36657EFD" w14:textId="77777777"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317A84EE" w14:textId="2C994293" w:rsidR="00C8453E" w:rsidRPr="0003455F" w:rsidRDefault="000C16E2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IT Backup Restore Plan</w:t>
            </w:r>
          </w:p>
        </w:tc>
      </w:tr>
      <w:tr w:rsidR="006426B4" w14:paraId="33567B11" w14:textId="77777777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47691300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33E12233" w14:textId="77777777" w:rsidR="006426B4" w:rsidRPr="0003455F" w:rsidRDefault="0097004E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7696C5B4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49841BE" w14:textId="0C64A921" w:rsidR="006426B4" w:rsidRPr="0003455F" w:rsidRDefault="000C16E2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14:paraId="2C74CEBF" w14:textId="77777777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074F50F8" w14:textId="77777777"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672A6659" w14:textId="0CB914CF" w:rsidR="00C8453E" w:rsidRPr="0003455F" w:rsidRDefault="000C16E2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May 27, 2020</w:t>
            </w:r>
          </w:p>
        </w:tc>
      </w:tr>
      <w:tr w:rsidR="00F05A4E" w14:paraId="0994663A" w14:textId="77777777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38FA000C" w14:textId="77777777"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41C1DAFE" w14:textId="0395B439" w:rsidR="00F05A4E" w:rsidRPr="0003455F" w:rsidRDefault="000C16E2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14:paraId="0A37501D" w14:textId="77777777" w:rsidR="00195252" w:rsidRDefault="00195252" w:rsidP="009D0CB6">
      <w:pPr>
        <w:spacing w:before="0" w:after="0"/>
      </w:pPr>
    </w:p>
    <w:p w14:paraId="28F35E85" w14:textId="77777777"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14:paraId="14F18732" w14:textId="77777777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0D909AED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2192E0AB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7D446CE8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30F3D430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0C16E2" w:rsidRPr="0003455F" w14:paraId="6402AFBE" w14:textId="77777777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88D00" w14:textId="2523074A" w:rsidR="000C16E2" w:rsidRPr="0003455F" w:rsidRDefault="000C16E2" w:rsidP="000C16E2">
            <w:r>
              <w:t>TestDevUser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7469F556" w14:textId="3AD91FE7" w:rsidR="000C16E2" w:rsidRPr="0003455F" w:rsidRDefault="000C16E2" w:rsidP="000C16E2">
            <w:r>
              <w:t>Test Dev user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5DAB6C7B" w14:textId="36A9AA46" w:rsidR="000C16E2" w:rsidRPr="0003455F" w:rsidRDefault="000C16E2" w:rsidP="000C16E2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EB378F" w14:textId="25F6129A" w:rsidR="000C16E2" w:rsidRPr="0003455F" w:rsidRDefault="000C16E2" w:rsidP="000C16E2">
            <w:r>
              <w:t>May 27, 2020</w:t>
            </w:r>
          </w:p>
        </w:tc>
      </w:tr>
      <w:tr w:rsidR="000C16E2" w:rsidRPr="0003455F" w14:paraId="45968D35" w14:textId="77777777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18C336" w14:textId="626C1345" w:rsidR="000C16E2" w:rsidRDefault="000C16E2" w:rsidP="000C16E2"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2805C23D" w14:textId="24BED8EA" w:rsidR="000C16E2" w:rsidRDefault="000C16E2" w:rsidP="000C16E2"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7FF96CE8" w14:textId="48943DD5" w:rsidR="000C16E2" w:rsidRDefault="000C16E2" w:rsidP="000C16E2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D3FCD0" w14:textId="7A14F063" w:rsidR="000C16E2" w:rsidRDefault="000C16E2" w:rsidP="000C16E2">
            <w:r>
              <w:t>May 27, 2020</w:t>
            </w:r>
          </w:p>
        </w:tc>
      </w:tr>
      <w:tr w:rsidR="000C16E2" w:rsidRPr="0003455F" w14:paraId="01F2428C" w14:textId="77777777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A54315" w14:textId="48E47A1F" w:rsidR="000C16E2" w:rsidRDefault="000C16E2" w:rsidP="000C16E2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510B3B58" w14:textId="77FB183E" w:rsidR="000C16E2" w:rsidRDefault="000C16E2" w:rsidP="000C16E2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36F07A15" w14:textId="76DE01D3" w:rsidR="000C16E2" w:rsidRDefault="000C16E2" w:rsidP="000C16E2"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884CAC" w14:textId="3DF8FB41" w:rsidR="000C16E2" w:rsidRDefault="000C16E2" w:rsidP="000C16E2">
            <w:r>
              <w:t>May 27, 2020</w:t>
            </w:r>
          </w:p>
        </w:tc>
      </w:tr>
    </w:tbl>
    <w:p w14:paraId="0D0B940D" w14:textId="77777777" w:rsidR="001F2C77" w:rsidRDefault="001F2C77" w:rsidP="0035326D">
      <w:pPr>
        <w:spacing w:before="0"/>
        <w:rPr>
          <w:sz w:val="24"/>
          <w:szCs w:val="24"/>
        </w:rPr>
      </w:pPr>
    </w:p>
    <w:p w14:paraId="0DC43F98" w14:textId="77777777"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14:paraId="75F8E79B" w14:textId="77777777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76CAFD79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66639093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76D3A4AC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5AB8B77F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14:paraId="7ED2D187" w14:textId="77777777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DBC81" w14:textId="0D778B92" w:rsidR="003A78D7" w:rsidRPr="0003455F" w:rsidRDefault="000C16E2" w:rsidP="000C16E2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4A54AD66" w14:textId="25149EBE" w:rsidR="003A78D7" w:rsidRPr="0003455F" w:rsidRDefault="000C16E2" w:rsidP="000C16E2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0E27B00A" w14:textId="231AB2DF" w:rsidR="003A78D7" w:rsidRPr="0003455F" w:rsidRDefault="000C16E2" w:rsidP="000C16E2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061E4C" w14:textId="524CD24D" w:rsidR="003A78D7" w:rsidRPr="0003455F" w:rsidRDefault="000C16E2" w:rsidP="000C16E2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May 27, 2020</w:t>
            </w:r>
          </w:p>
        </w:tc>
      </w:tr>
    </w:tbl>
    <w:p w14:paraId="44EAFD9C" w14:textId="77777777" w:rsidR="00F46E64" w:rsidRDefault="00F46E64" w:rsidP="001F2C77">
      <w:pPr>
        <w:rPr>
          <w:sz w:val="10"/>
          <w:szCs w:val="10"/>
        </w:rPr>
      </w:pPr>
    </w:p>
    <w:p w14:paraId="4B94D5A5" w14:textId="77777777" w:rsidR="00DC771E" w:rsidRDefault="00DC771E" w:rsidP="001F2C77">
      <w:pPr>
        <w:rPr>
          <w:sz w:val="10"/>
          <w:szCs w:val="10"/>
        </w:rPr>
      </w:pPr>
    </w:p>
    <w:p w14:paraId="3DEEC669" w14:textId="77777777" w:rsidR="00DC771E" w:rsidRDefault="00DC771E" w:rsidP="001F2C77">
      <w:pPr>
        <w:rPr>
          <w:sz w:val="10"/>
          <w:szCs w:val="10"/>
        </w:rPr>
      </w:pPr>
    </w:p>
    <w:p w14:paraId="3656B9AB" w14:textId="77777777" w:rsidR="00DC771E" w:rsidRDefault="00DC771E" w:rsidP="001F2C77">
      <w:pPr>
        <w:rPr>
          <w:sz w:val="10"/>
          <w:szCs w:val="10"/>
        </w:rPr>
      </w:pPr>
    </w:p>
    <w:p w14:paraId="45FB0818" w14:textId="77777777" w:rsidR="00DC771E" w:rsidRDefault="00DC771E" w:rsidP="001F2C77">
      <w:pPr>
        <w:rPr>
          <w:sz w:val="10"/>
          <w:szCs w:val="10"/>
        </w:rPr>
      </w:pPr>
    </w:p>
    <w:p w14:paraId="049F31CB" w14:textId="77777777" w:rsidR="00DC771E" w:rsidRDefault="00DC771E" w:rsidP="001F2C77">
      <w:pPr>
        <w:rPr>
          <w:sz w:val="10"/>
          <w:szCs w:val="10"/>
        </w:rPr>
      </w:pPr>
    </w:p>
    <w:p w14:paraId="53128261" w14:textId="77777777" w:rsidR="00DC771E" w:rsidRDefault="00DC771E" w:rsidP="001F2C77">
      <w:pPr>
        <w:rPr>
          <w:sz w:val="10"/>
          <w:szCs w:val="10"/>
        </w:rPr>
      </w:pPr>
    </w:p>
    <w:p w14:paraId="62486C05" w14:textId="77777777" w:rsidR="00DC771E" w:rsidRDefault="00DC771E" w:rsidP="001F2C77">
      <w:pPr>
        <w:rPr>
          <w:sz w:val="10"/>
          <w:szCs w:val="10"/>
        </w:rPr>
      </w:pPr>
    </w:p>
    <w:p w14:paraId="4101652C" w14:textId="77777777" w:rsidR="00DC771E" w:rsidRDefault="00DC771E" w:rsidP="001F2C77">
      <w:pPr>
        <w:rPr>
          <w:sz w:val="10"/>
          <w:szCs w:val="10"/>
        </w:rPr>
      </w:pPr>
    </w:p>
    <w:p w14:paraId="4B99056E" w14:textId="77777777" w:rsidR="00DC771E" w:rsidRDefault="00DC771E" w:rsidP="001F2C77">
      <w:pPr>
        <w:rPr>
          <w:sz w:val="10"/>
          <w:szCs w:val="10"/>
        </w:rPr>
      </w:pPr>
    </w:p>
    <w:p w14:paraId="1299C43A" w14:textId="77777777" w:rsidR="00DC771E" w:rsidRDefault="00DC771E" w:rsidP="001F2C77">
      <w:pPr>
        <w:rPr>
          <w:sz w:val="10"/>
          <w:szCs w:val="10"/>
        </w:rPr>
      </w:pPr>
    </w:p>
    <w:p w14:paraId="4DDBEF00" w14:textId="77777777" w:rsidR="00015AF4" w:rsidRDefault="00015AF4" w:rsidP="001F2C77">
      <w:pPr>
        <w:rPr>
          <w:sz w:val="10"/>
          <w:szCs w:val="10"/>
        </w:rPr>
      </w:pPr>
    </w:p>
    <w:p w14:paraId="3461D779" w14:textId="77777777" w:rsidR="00015AF4" w:rsidRDefault="00015AF4" w:rsidP="001F2C77">
      <w:pPr>
        <w:rPr>
          <w:sz w:val="10"/>
          <w:szCs w:val="10"/>
        </w:rPr>
      </w:pPr>
    </w:p>
    <w:p w14:paraId="3CF2D8B6" w14:textId="77777777" w:rsidR="00015AF4" w:rsidRDefault="00015AF4" w:rsidP="001F2C77">
      <w:pPr>
        <w:rPr>
          <w:sz w:val="10"/>
          <w:szCs w:val="10"/>
        </w:rPr>
      </w:pPr>
    </w:p>
    <w:p w14:paraId="0FB78278" w14:textId="77777777" w:rsidR="00015AF4" w:rsidRDefault="00015AF4" w:rsidP="001F2C77">
      <w:pPr>
        <w:rPr>
          <w:sz w:val="10"/>
          <w:szCs w:val="10"/>
        </w:rPr>
      </w:pPr>
    </w:p>
    <w:p w14:paraId="1FC39945" w14:textId="77777777" w:rsidR="009C1B4E" w:rsidRDefault="009C1B4E" w:rsidP="001F2C77">
      <w:pPr>
        <w:rPr>
          <w:sz w:val="10"/>
          <w:szCs w:val="10"/>
        </w:rPr>
      </w:pPr>
    </w:p>
    <w:p w14:paraId="0562CB0E" w14:textId="77777777" w:rsidR="00015AF4" w:rsidRDefault="00015AF4" w:rsidP="001F2C77">
      <w:pPr>
        <w:rPr>
          <w:sz w:val="10"/>
          <w:szCs w:val="10"/>
        </w:rPr>
      </w:pPr>
    </w:p>
    <w:p w14:paraId="34CE0A41" w14:textId="77777777" w:rsidR="00015AF4" w:rsidRDefault="00015AF4" w:rsidP="001F2C77">
      <w:pPr>
        <w:rPr>
          <w:sz w:val="10"/>
          <w:szCs w:val="10"/>
        </w:rPr>
      </w:pPr>
    </w:p>
    <w:p w14:paraId="2813394C" w14:textId="77777777"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14:paraId="62EBF3C5" w14:textId="2D7E1D7F" w:rsidR="00E55391" w:rsidRDefault="55BD7FF3">
      <w:pPr>
        <w:rPr>
          <w:ins w:id="2" w:author="Student05" w:date="2020-05-27T17:04:00Z"/>
        </w:rPr>
      </w:pPr>
      <w:ins w:id="3" w:author="Student05" w:date="2020-05-27T17:04:00Z">
        <w:r>
          <w:t>f dfsdkf sdSdfsjkfskjd sdfsdfsdkjfs dkdjfsdfsd sdkfsdfksd fsfsdkfsdf sdfksdfsdf kjdsfsdf ksdfkjsdf.</w:t>
        </w:r>
      </w:ins>
    </w:p>
    <w:p w14:paraId="2A85BA24" w14:textId="048A797F" w:rsidR="55BD7FF3" w:rsidRDefault="55BD7FF3" w:rsidP="719B4AA6">
      <w:pPr>
        <w:rPr>
          <w:ins w:id="4" w:author="Student05" w:date="2020-05-27T20:22:00Z"/>
        </w:rPr>
      </w:pPr>
      <w:ins w:id="5" w:author="Student05" w:date="2020-05-27T17:04:00Z">
        <w:r>
          <w:t>Sdfsjkdfksdjf kjdsfkjsdfksdf sdkfsdkfsdkfsdkf. Dsfskjdfsdkf dfksdkfsdkfsd. Jdskfksdfksdfksd kjsdfksdf sdfksdfsd sdfsdf.</w:t>
        </w:r>
      </w:ins>
      <w:ins w:id="6" w:author="Tamalur Shaikh" w:date="2020-05-27T20:02:00Z">
        <w:r w:rsidR="232B02CF">
          <w:t xml:space="preserve"> Gyjjhjhhjhj kjjkkjkjkj  kkjjkjkjkjkjkjkjkjkjkjkkj,mj,m,mm,  jjjkkjkjkjkjkjkjkkkj</w:t>
        </w:r>
      </w:ins>
    </w:p>
    <w:p w14:paraId="7A9C1E75" w14:textId="4B4CC9A7" w:rsidR="3C06B61A" w:rsidRDefault="3C06B61A" w:rsidP="3C06B61A">
      <w:pPr>
        <w:rPr>
          <w:ins w:id="7" w:author="Student05" w:date="2020-05-27T20:22:00Z"/>
          <w:del w:id="8" w:author="Tamalur Shaikh" w:date="2020-05-27T20:25:00Z"/>
        </w:rPr>
      </w:pPr>
    </w:p>
    <w:p w14:paraId="4094D933" w14:textId="1EEC0593" w:rsidR="024F61D6" w:rsidRDefault="024F61D6" w:rsidP="3C06B61A">
      <w:pPr>
        <w:rPr>
          <w:ins w:id="9" w:author="Tamalur Shaikh" w:date="2020-05-27T20:25:00Z"/>
        </w:rPr>
      </w:pPr>
      <w:ins w:id="10" w:author="Student05" w:date="2020-05-27T20:22:00Z">
        <w:r>
          <w:t>Testhjvvvnbnbn bvvvvnvnvnvbbnnb gddgdffddfdf</w:t>
        </w:r>
      </w:ins>
      <w:ins w:id="11" w:author="Tamalur Shaikh" w:date="2020-05-27T20:25:00Z">
        <w:r w:rsidR="7C960D45">
          <w:t>. Sdasdsakdaksdaskdkjasdas</w:t>
        </w:r>
      </w:ins>
    </w:p>
    <w:p w14:paraId="2CBA8DE3" w14:textId="07C5F258" w:rsidR="7C960D45" w:rsidRDefault="2D3E1C2A" w:rsidP="46AB1574">
      <w:ins w:id="12" w:author="Tamalur Shaikh" w:date="2020-05-27T20:33:00Z">
        <w:r>
          <w:t>S</w:t>
        </w:r>
      </w:ins>
      <w:ins w:id="13" w:author="Tamalur Shaikh" w:date="2020-05-27T20:25:00Z">
        <w:r w:rsidR="7C960D45">
          <w:t>dkjasdjaskdkjasdjksa</w:t>
        </w:r>
      </w:ins>
      <w:ins w:id="14" w:author="Tamalur Shaikh" w:date="2020-05-27T20:33:00Z">
        <w:r>
          <w:t>. hgggghghghghhghghghg</w:t>
        </w:r>
      </w:ins>
    </w:p>
    <w:p w14:paraId="791DA8EF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6D98A12B" w14:textId="77777777" w:rsidR="007865BF" w:rsidRDefault="007865BF" w:rsidP="00462CBC"/>
    <w:p w14:paraId="09E9D244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2946DB82" w14:textId="77777777" w:rsidR="005314DE" w:rsidRDefault="005314DE" w:rsidP="00462CBC"/>
    <w:p w14:paraId="7971848B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00C22C34" w14:textId="77777777" w:rsidTr="00E26DE4">
        <w:tc>
          <w:tcPr>
            <w:tcW w:w="2700" w:type="dxa"/>
            <w:shd w:val="clear" w:color="auto" w:fill="C9ECFC" w:themeFill="text2" w:themeFillTint="33"/>
          </w:tcPr>
          <w:p w14:paraId="3DA1D686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7BF504D8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14:paraId="5997CC1D" w14:textId="77777777" w:rsidTr="00E26DE4">
        <w:tc>
          <w:tcPr>
            <w:tcW w:w="2700" w:type="dxa"/>
          </w:tcPr>
          <w:p w14:paraId="110FFD37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6B699379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14:paraId="3FE9F23F" w14:textId="77777777" w:rsidR="00E26DE4" w:rsidRDefault="00E26DE4" w:rsidP="00462CBC"/>
    <w:p w14:paraId="7F1AB3A2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583496D5" w14:textId="77777777" w:rsidTr="003F5319">
        <w:tc>
          <w:tcPr>
            <w:tcW w:w="2880" w:type="dxa"/>
            <w:shd w:val="clear" w:color="auto" w:fill="C9ECFC" w:themeFill="text2" w:themeFillTint="33"/>
          </w:tcPr>
          <w:p w14:paraId="0719A626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18283460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14:paraId="1F72F646" w14:textId="77777777" w:rsidTr="003F5319">
        <w:tc>
          <w:tcPr>
            <w:tcW w:w="2880" w:type="dxa"/>
          </w:tcPr>
          <w:p w14:paraId="08CE6F91" w14:textId="77777777"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14:paraId="61CDCEAD" w14:textId="77777777"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14:paraId="6BB9E253" w14:textId="77777777" w:rsidR="003A78D7" w:rsidRDefault="003A78D7" w:rsidP="00462CBC"/>
    <w:p w14:paraId="4CF2C2B3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49746592" w14:textId="77777777"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14:paraId="23DE523C" w14:textId="77777777" w:rsidR="00DC771E" w:rsidRDefault="00DC771E" w:rsidP="00DC771E"/>
    <w:p w14:paraId="52E56223" w14:textId="77777777" w:rsidR="00DC771E" w:rsidRDefault="00DC771E" w:rsidP="00DC771E"/>
    <w:p w14:paraId="07547A01" w14:textId="77777777" w:rsidR="00DC771E" w:rsidRPr="00DC771E" w:rsidRDefault="00DC771E" w:rsidP="00DC771E"/>
    <w:p w14:paraId="2EDCF85A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5043CB0F" w14:textId="77777777" w:rsidR="00733202" w:rsidRDefault="00733202" w:rsidP="00462CBC"/>
    <w:p w14:paraId="07459315" w14:textId="77777777" w:rsidR="00DC771E" w:rsidRDefault="00DC771E">
      <w:r>
        <w:br w:type="page"/>
      </w:r>
    </w:p>
    <w:p w14:paraId="04678760" w14:textId="77777777" w:rsidR="00915DB1" w:rsidRDefault="007951D0" w:rsidP="00915DB1">
      <w:pPr>
        <w:pStyle w:val="Heading1"/>
      </w:pPr>
      <w:r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6579A8BF" w14:textId="77777777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69069E05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090074D7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31FF54C8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14:paraId="6537F28F" w14:textId="77777777" w:rsidTr="000F5E53">
        <w:tc>
          <w:tcPr>
            <w:tcW w:w="1705" w:type="dxa"/>
            <w:tcBorders>
              <w:left w:val="nil"/>
            </w:tcBorders>
          </w:tcPr>
          <w:p w14:paraId="6DFB9E20" w14:textId="77777777"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14:paraId="70DF9E56" w14:textId="77777777"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14:paraId="44E871BC" w14:textId="77777777" w:rsidR="005314DE" w:rsidRPr="00EF4ADF" w:rsidRDefault="005314DE" w:rsidP="005314DE"/>
        </w:tc>
      </w:tr>
    </w:tbl>
    <w:p w14:paraId="144A5D23" w14:textId="77777777" w:rsidR="00462CBC" w:rsidRDefault="00462CBC" w:rsidP="00462CBC"/>
    <w:p w14:paraId="738610EB" w14:textId="77777777" w:rsidR="00462CBC" w:rsidRDefault="00462CBC" w:rsidP="00462CBC"/>
    <w:p w14:paraId="637805D2" w14:textId="77777777" w:rsidR="00462CBC" w:rsidRDefault="00462CBC" w:rsidP="00462CBC"/>
    <w:p w14:paraId="463F29E8" w14:textId="77777777" w:rsidR="00462CBC" w:rsidRDefault="00462CBC" w:rsidP="00462CBC"/>
    <w:p w14:paraId="3B7B4B86" w14:textId="77777777" w:rsidR="00462CBC" w:rsidRDefault="00462CBC" w:rsidP="00462CBC"/>
    <w:p w14:paraId="3A0FF5F2" w14:textId="77777777" w:rsidR="00462CBC" w:rsidRDefault="00462CBC" w:rsidP="00462CBC"/>
    <w:p w14:paraId="5630AD66" w14:textId="77777777"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29076" w14:textId="77777777" w:rsidR="00B57937" w:rsidRDefault="00B57937">
      <w:pPr>
        <w:spacing w:after="0" w:line="240" w:lineRule="auto"/>
      </w:pPr>
      <w:r>
        <w:separator/>
      </w:r>
    </w:p>
  </w:endnote>
  <w:endnote w:type="continuationSeparator" w:id="0">
    <w:p w14:paraId="2BA226A1" w14:textId="77777777"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97004E" w:rsidRDefault="00970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F0D7D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1EFC7086" w14:textId="77777777" w:rsidTr="00044EF2">
      <w:tc>
        <w:tcPr>
          <w:tcW w:w="4590" w:type="dxa"/>
        </w:tcPr>
        <w:p w14:paraId="471DE432" w14:textId="78A0AF95" w:rsidR="00AD4AEB" w:rsidRDefault="000C16E2" w:rsidP="00044EF2">
          <w:pPr>
            <w:pStyle w:val="Footer"/>
          </w:pPr>
          <w:r>
            <w:t>IT-04 Test IT Backup Restore Plan</w:t>
          </w:r>
        </w:p>
      </w:tc>
      <w:tc>
        <w:tcPr>
          <w:tcW w:w="4680" w:type="dxa"/>
        </w:tcPr>
        <w:p w14:paraId="52A72202" w14:textId="77777777" w:rsidR="00AD4AEB" w:rsidRDefault="000C16E2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6B62F1B3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9836" w14:textId="77777777" w:rsidR="0097004E" w:rsidRDefault="00970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4B5B7" w14:textId="77777777"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14:paraId="66204FF1" w14:textId="77777777"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A4E5D" w14:textId="77777777" w:rsidR="0097004E" w:rsidRDefault="00970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27D6C" w14:textId="77777777"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93B2" w14:textId="77777777" w:rsidR="0097004E" w:rsidRDefault="00970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malur Shaikh">
    <w15:presenceInfo w15:providerId="AD" w15:userId="S-1-5-21-1813067905-1060717424-720635935-145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C16E2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004E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  <w:rsid w:val="024F61D6"/>
    <w:rsid w:val="232B02CF"/>
    <w:rsid w:val="2D3E1C2A"/>
    <w:rsid w:val="3C06B61A"/>
    <w:rsid w:val="4559EA41"/>
    <w:rsid w:val="46AB1574"/>
    <w:rsid w:val="55BD7FF3"/>
    <w:rsid w:val="57789E70"/>
    <w:rsid w:val="5B3FCFB1"/>
    <w:rsid w:val="719B4AA6"/>
    <w:rsid w:val="7C96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B005AC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C86"/>
    <w:rsid w:val="006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0670B0813814196F2FED9C00F95C3" ma:contentTypeVersion="6" ma:contentTypeDescription="Create a new document." ma:contentTypeScope="" ma:versionID="f9a9c84264ec327db174e5c614ecc099">
  <xsd:schema xmlns:xsd="http://www.w3.org/2001/XMLSchema" xmlns:xs="http://www.w3.org/2001/XMLSchema" xmlns:p="http://schemas.microsoft.com/office/2006/metadata/properties" xmlns:ns2="af3bc001-2b28-4618-ac62-3b497ea0788b" targetNamespace="http://schemas.microsoft.com/office/2006/metadata/properties" ma:root="true" ma:fieldsID="17518ce8f3830f25a644eb71ce665efd" ns2:_="">
    <xsd:import namespace="af3bc001-2b28-4618-ac62-3b497ea07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IT-04</SOPNO>
    <Owner xmlns="af3bc001-2b28-4618-ac62-3b497ea0788b">
      <UserInfo>
        <DisplayName>Tamalur Shaikh</DisplayName>
        <AccountId>23</AccountId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01560D-0E3D-4A34-9045-A4CAA7E3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E172F7-7755-4DE7-B2C5-BB7001A7ADC8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3.xml><?xml version="1.0" encoding="utf-8"?>
<ds:datastoreItem xmlns:ds="http://schemas.openxmlformats.org/officeDocument/2006/customXml" ds:itemID="{AB3DDFED-28C5-4D30-8386-68805E1260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737CD2-88EE-40FF-BD0F-838A159C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2020-05-27T20:37:00Z</dcterms:created>
  <dcterms:modified xsi:type="dcterms:W3CDTF">2020-05-27T20:37:00Z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0x0101004E90670B0813814196F2FED9C00F95C3</vt:lpwstr>
  </property>
</Properties>
</file>