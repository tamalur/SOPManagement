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 w14:paraId="7B5D20A4" w14:textId="77777777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Pr="0003455F" w:rsidR="00C8453E" w:rsidP="00C8453E" w:rsidRDefault="00C8453E" w14:paraId="36657EFD" w14:textId="77777777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name="_GoBack" w:id="0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Pr="0003455F" w:rsidR="00C8453E" w:rsidP="003A78D7" w:rsidRDefault="000A40C6" w14:paraId="406A71A4" w14:textId="1D5B5A0E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TESTD311 SOPTemplate</w:t>
            </w:r>
          </w:p>
        </w:tc>
      </w:tr>
      <w:tr w:rsidR="006426B4" w:rsidTr="00AC4C31" w14:paraId="4C06FFF2" w14:textId="77777777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Pr="0003455F" w:rsidR="006426B4" w:rsidP="006426B4" w:rsidRDefault="006426B4" w14:paraId="47691300" w14:textId="77777777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name="_Hlk18407173" w:id="1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Pr="0003455F" w:rsidR="006426B4" w:rsidP="006426B4" w:rsidRDefault="002A036B" w14:paraId="55EF852B" w14:textId="7777777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Pr="0003455F" w:rsidR="006426B4" w:rsidP="006426B4" w:rsidRDefault="006426B4" w14:paraId="7696C5B4" w14:textId="77777777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Pr="0003455F" w:rsidR="006426B4" w:rsidP="006426B4" w:rsidRDefault="000A40C6" w14:paraId="649841BE" w14:textId="457D716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bookmarkEnd w:id="1"/>
      <w:tr w:rsidR="00C8453E" w:rsidTr="00AC4C31" w14:paraId="76C7B246" w14:textId="77777777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Pr="0003455F" w:rsidR="00C8453E" w:rsidP="009774A2" w:rsidRDefault="00C8453E" w14:paraId="2C74CEBF" w14:textId="77777777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Pr="0003455F" w:rsidR="00C8453E" w:rsidP="009774A2" w:rsidRDefault="000A40C6" w14:paraId="24F523D0" w14:textId="363D0BE6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12, 2020</w:t>
            </w:r>
          </w:p>
        </w:tc>
      </w:tr>
      <w:tr w:rsidR="00F05A4E" w:rsidTr="00AC4C31" w14:paraId="4958F5CC" w14:textId="77777777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Pr="0003455F" w:rsidR="00F05A4E" w:rsidP="00EA79A4" w:rsidRDefault="00F05A4E" w14:paraId="38FA000C" w14:textId="7777777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Pr="0003455F" w:rsidR="00F05A4E" w:rsidP="00993ECE" w:rsidRDefault="000A40C6" w14:paraId="09E00738" w14:textId="5A73A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05</w:t>
            </w:r>
          </w:p>
        </w:tc>
      </w:tr>
    </w:tbl>
    <w:p w:rsidR="00195252" w:rsidP="009D0CB6" w:rsidRDefault="00195252" w14:paraId="672A6659" w14:textId="77777777">
      <w:pPr>
        <w:spacing w:before="0" w:after="0"/>
      </w:pPr>
    </w:p>
    <w:p w:rsidR="00AC4C31" w:rsidP="00AC4C31" w:rsidRDefault="00AC4C31" w14:paraId="28F35E85" w14:textId="77777777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Pr="0003455F" w:rsidR="003860F6" w:rsidTr="000F5E53" w14:paraId="14F18732" w14:textId="77777777">
        <w:trPr>
          <w:trHeight w:val="440"/>
        </w:trPr>
        <w:tc>
          <w:tcPr>
            <w:tcW w:w="2515" w:type="dxa"/>
            <w:tcBorders>
              <w:top w:val="single" w:color="2C2C2C" w:themeColor="text1" w:sz="4" w:space="0"/>
              <w:left w:val="nil"/>
              <w:bottom w:val="single" w:color="auto" w:sz="4" w:space="0"/>
              <w:right w:val="single" w:color="2C2C2C" w:themeColor="text1" w:sz="4" w:space="0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0D909AED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2C2C2C" w:themeColor="text1" w:sz="4" w:space="0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2192E0AB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2C2C2C" w:themeColor="text1" w:sz="4" w:space="0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7D446CE8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auto" w:sz="4" w:space="0"/>
              <w:right w:val="nil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30F3D430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Pr="0003455F" w:rsidR="000A40C6" w:rsidTr="000F5E53" w14:paraId="65AB2EED" w14:textId="77777777">
        <w:trPr>
          <w:trHeight w:val="266"/>
        </w:trPr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03455F" w:rsidR="000A40C6" w:rsidP="000A40C6" w:rsidRDefault="000A40C6" w14:paraId="41C1DAFE" w14:textId="68511C5B">
            <w:r>
              <w:t>Tamalur Shaikh</w:t>
            </w:r>
          </w:p>
        </w:tc>
        <w:tc>
          <w:tcPr>
            <w:tcW w:w="2520" w:type="dxa"/>
            <w:tcBorders>
              <w:top w:val="single" w:color="2C2C2C" w:themeColor="text1" w:sz="4" w:space="0"/>
              <w:left w:val="single" w:color="auto" w:sz="4" w:space="0"/>
              <w:bottom w:val="single" w:color="2C2C2C" w:themeColor="text1" w:sz="4" w:space="0"/>
              <w:right w:val="single" w:color="2C2C2C" w:themeColor="text1" w:sz="4" w:space="0"/>
            </w:tcBorders>
          </w:tcPr>
          <w:p w:rsidRPr="0003455F" w:rsidR="000A40C6" w:rsidP="000A40C6" w:rsidRDefault="000A40C6" w14:paraId="0E2CDD5E" w14:textId="11B93866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auto" w:sz="4" w:space="0"/>
            </w:tcBorders>
            <w:vAlign w:val="center"/>
          </w:tcPr>
          <w:p w:rsidRPr="0003455F" w:rsidR="000A40C6" w:rsidP="000A40C6" w:rsidRDefault="000A40C6" w14:paraId="41FB3B19" w14:textId="0E8F5F07">
            <w:r>
              <w:t>Signed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Pr="0003455F" w:rsidR="000A40C6" w:rsidP="000A40C6" w:rsidRDefault="000A40C6" w14:paraId="6D40C6D7" w14:textId="224C67F9">
            <w:r>
              <w:t>May 12, 2020</w:t>
            </w:r>
          </w:p>
        </w:tc>
      </w:tr>
      <w:tr w:rsidRPr="0003455F" w:rsidR="000A40C6" w:rsidTr="000F5E53" w14:paraId="0C29CAC9" w14:textId="77777777">
        <w:trPr>
          <w:trHeight w:val="266"/>
        </w:trPr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0A40C6" w:rsidP="000A40C6" w:rsidRDefault="000A40C6" w14:paraId="172EA45B" w14:textId="17E8548C">
            <w:r>
              <w:t>Student 05</w:t>
            </w:r>
          </w:p>
        </w:tc>
        <w:tc>
          <w:tcPr>
            <w:tcW w:w="2520" w:type="dxa"/>
            <w:tcBorders>
              <w:top w:val="single" w:color="2C2C2C" w:themeColor="text1" w:sz="4" w:space="0"/>
              <w:left w:val="single" w:color="auto" w:sz="4" w:space="0"/>
              <w:bottom w:val="single" w:color="2C2C2C" w:themeColor="text1" w:sz="4" w:space="0"/>
              <w:right w:val="single" w:color="2C2C2C" w:themeColor="text1" w:sz="4" w:space="0"/>
            </w:tcBorders>
          </w:tcPr>
          <w:p w:rsidR="000A40C6" w:rsidP="000A40C6" w:rsidRDefault="000A40C6" w14:paraId="7363EB81" w14:textId="6EBFF197">
            <w:r>
              <w:t>test</w:t>
            </w:r>
          </w:p>
        </w:tc>
        <w:tc>
          <w:tcPr>
            <w:tcW w:w="261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auto" w:sz="4" w:space="0"/>
            </w:tcBorders>
            <w:vAlign w:val="center"/>
          </w:tcPr>
          <w:p w:rsidR="000A40C6" w:rsidP="000A40C6" w:rsidRDefault="000A40C6" w14:paraId="5B4EB9C2" w14:textId="3917AC2A">
            <w:r>
              <w:t>Signed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0A40C6" w:rsidP="000A40C6" w:rsidRDefault="000A40C6" w14:paraId="76393817" w14:textId="6B1AA1FC">
            <w:r>
              <w:t>May 12, 2020</w:t>
            </w:r>
          </w:p>
        </w:tc>
      </w:tr>
    </w:tbl>
    <w:p w:rsidR="001F2C77" w:rsidP="0035326D" w:rsidRDefault="001F2C77" w14:paraId="0A37501D" w14:textId="77777777">
      <w:pPr>
        <w:spacing w:before="0"/>
        <w:rPr>
          <w:sz w:val="24"/>
          <w:szCs w:val="24"/>
        </w:rPr>
      </w:pPr>
    </w:p>
    <w:p w:rsidR="00AC4C31" w:rsidP="00AC4C31" w:rsidRDefault="00AC4C31" w14:paraId="0DC43F98" w14:textId="77777777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Pr="0003455F" w:rsidR="008B78F0" w:rsidTr="000F5E53" w14:paraId="75F8E79B" w14:textId="77777777">
        <w:trPr>
          <w:trHeight w:val="440"/>
        </w:trPr>
        <w:tc>
          <w:tcPr>
            <w:tcW w:w="2520" w:type="dxa"/>
            <w:tcBorders>
              <w:bottom w:val="single" w:color="auto" w:sz="4" w:space="0"/>
            </w:tcBorders>
            <w:shd w:val="clear" w:color="auto" w:fill="099BDD" w:themeFill="text2"/>
            <w:vAlign w:val="center"/>
          </w:tcPr>
          <w:p w:rsidRPr="0003455F" w:rsidR="008B78F0" w:rsidP="00DC0856" w:rsidRDefault="008B78F0" w14:paraId="76CAFD79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Pr="0003455F" w:rsidR="008B78F0" w:rsidP="00DC0856" w:rsidRDefault="008B78F0" w14:paraId="66639093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Pr="0003455F" w:rsidR="008B78F0" w:rsidP="00DC0856" w:rsidRDefault="008B78F0" w14:paraId="76D3A4AC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099BDD" w:themeFill="text2"/>
            <w:vAlign w:val="center"/>
          </w:tcPr>
          <w:p w:rsidRPr="0003455F" w:rsidR="008B78F0" w:rsidP="00DC0856" w:rsidRDefault="008B78F0" w14:paraId="5AB8B77F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Pr="0003455F" w:rsidR="003A78D7" w:rsidTr="000F5E53" w14:paraId="5CE01057" w14:textId="77777777">
        <w:trPr>
          <w:trHeight w:val="266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03455F" w:rsidR="003A78D7" w:rsidP="000A40C6" w:rsidRDefault="000A40C6" w14:paraId="0A2A13C7" w14:textId="60CB6B8A">
            <w:r>
              <w:t>Tamalur Shaikh</w:t>
            </w:r>
          </w:p>
        </w:tc>
        <w:tc>
          <w:tcPr>
            <w:tcW w:w="2520" w:type="dxa"/>
            <w:tcBorders>
              <w:left w:val="single" w:color="auto" w:sz="4" w:space="0"/>
            </w:tcBorders>
          </w:tcPr>
          <w:p w:rsidRPr="0003455F" w:rsidR="003A78D7" w:rsidP="000A40C6" w:rsidRDefault="000A40C6" w14:paraId="4A54AD66" w14:textId="74BE1D81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tcBorders>
              <w:right w:val="single" w:color="auto" w:sz="4" w:space="0"/>
            </w:tcBorders>
            <w:vAlign w:val="center"/>
          </w:tcPr>
          <w:p w:rsidRPr="0003455F" w:rsidR="003A78D7" w:rsidP="000A40C6" w:rsidRDefault="000A40C6" w14:paraId="65627F03" w14:textId="675CA37A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Pr="0003455F" w:rsidR="003A78D7" w:rsidP="000A40C6" w:rsidRDefault="000A40C6" w14:paraId="32D8AF85" w14:textId="3FB1D259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May 12, 2020</w:t>
            </w:r>
          </w:p>
        </w:tc>
      </w:tr>
    </w:tbl>
    <w:p w:rsidR="00F46E64" w:rsidP="001F2C77" w:rsidRDefault="00F46E64" w14:paraId="5DAB6C7B" w14:textId="77777777">
      <w:pPr>
        <w:rPr>
          <w:sz w:val="10"/>
          <w:szCs w:val="10"/>
        </w:rPr>
      </w:pPr>
    </w:p>
    <w:p w:rsidR="00DC771E" w:rsidP="001F2C77" w:rsidRDefault="00DC771E" w14:paraId="02EB378F" w14:textId="77777777">
      <w:pPr>
        <w:rPr>
          <w:sz w:val="10"/>
          <w:szCs w:val="10"/>
        </w:rPr>
      </w:pPr>
    </w:p>
    <w:p w:rsidR="00DC771E" w:rsidP="001F2C77" w:rsidRDefault="00DC771E" w14:paraId="6A05A809" w14:textId="77777777">
      <w:pPr>
        <w:rPr>
          <w:sz w:val="10"/>
          <w:szCs w:val="10"/>
        </w:rPr>
      </w:pPr>
    </w:p>
    <w:p w:rsidR="00DC771E" w:rsidP="001F2C77" w:rsidRDefault="00DC771E" w14:paraId="5A39BBE3" w14:textId="77777777">
      <w:pPr>
        <w:rPr>
          <w:sz w:val="10"/>
          <w:szCs w:val="10"/>
        </w:rPr>
      </w:pPr>
    </w:p>
    <w:p w:rsidR="00DC771E" w:rsidP="001F2C77" w:rsidRDefault="00DC771E" w14:paraId="41C8F396" w14:textId="77777777">
      <w:pPr>
        <w:rPr>
          <w:sz w:val="10"/>
          <w:szCs w:val="10"/>
        </w:rPr>
      </w:pPr>
    </w:p>
    <w:p w:rsidR="00DC771E" w:rsidP="001F2C77" w:rsidRDefault="00DC771E" w14:paraId="72A3D3EC" w14:textId="77777777">
      <w:pPr>
        <w:rPr>
          <w:sz w:val="10"/>
          <w:szCs w:val="10"/>
        </w:rPr>
      </w:pPr>
    </w:p>
    <w:p w:rsidR="00DC771E" w:rsidP="001F2C77" w:rsidRDefault="00DC771E" w14:paraId="0D0B940D" w14:textId="77777777">
      <w:pPr>
        <w:rPr>
          <w:sz w:val="10"/>
          <w:szCs w:val="10"/>
        </w:rPr>
      </w:pPr>
    </w:p>
    <w:p w:rsidR="00DC771E" w:rsidP="001F2C77" w:rsidRDefault="00DC771E" w14:paraId="0E27B00A" w14:textId="77777777">
      <w:pPr>
        <w:rPr>
          <w:sz w:val="10"/>
          <w:szCs w:val="10"/>
        </w:rPr>
      </w:pPr>
    </w:p>
    <w:p w:rsidR="00DC771E" w:rsidP="001F2C77" w:rsidRDefault="00DC771E" w14:paraId="60061E4C" w14:textId="77777777">
      <w:pPr>
        <w:rPr>
          <w:sz w:val="10"/>
          <w:szCs w:val="10"/>
        </w:rPr>
      </w:pPr>
    </w:p>
    <w:p w:rsidR="00DC771E" w:rsidP="001F2C77" w:rsidRDefault="00DC771E" w14:paraId="44EAFD9C" w14:textId="77777777">
      <w:pPr>
        <w:rPr>
          <w:sz w:val="10"/>
          <w:szCs w:val="10"/>
        </w:rPr>
      </w:pPr>
    </w:p>
    <w:p w:rsidR="00DC771E" w:rsidP="001F2C77" w:rsidRDefault="00DC771E" w14:paraId="4B94D5A5" w14:textId="77777777">
      <w:pPr>
        <w:rPr>
          <w:sz w:val="10"/>
          <w:szCs w:val="10"/>
        </w:rPr>
      </w:pPr>
    </w:p>
    <w:p w:rsidR="00015AF4" w:rsidP="001F2C77" w:rsidRDefault="00015AF4" w14:paraId="3DEEC669" w14:textId="77777777">
      <w:pPr>
        <w:rPr>
          <w:sz w:val="10"/>
          <w:szCs w:val="10"/>
        </w:rPr>
      </w:pPr>
    </w:p>
    <w:p w:rsidR="00015AF4" w:rsidP="001F2C77" w:rsidRDefault="00015AF4" w14:paraId="3656B9AB" w14:textId="77777777">
      <w:pPr>
        <w:rPr>
          <w:sz w:val="10"/>
          <w:szCs w:val="10"/>
        </w:rPr>
      </w:pPr>
    </w:p>
    <w:p w:rsidR="00015AF4" w:rsidP="001F2C77" w:rsidRDefault="00015AF4" w14:paraId="45FB0818" w14:textId="77777777">
      <w:pPr>
        <w:rPr>
          <w:sz w:val="10"/>
          <w:szCs w:val="10"/>
        </w:rPr>
      </w:pPr>
    </w:p>
    <w:p w:rsidR="00015AF4" w:rsidP="001F2C77" w:rsidRDefault="00015AF4" w14:paraId="049F31CB" w14:textId="77777777">
      <w:pPr>
        <w:rPr>
          <w:sz w:val="10"/>
          <w:szCs w:val="10"/>
        </w:rPr>
      </w:pPr>
    </w:p>
    <w:p w:rsidR="009C1B4E" w:rsidP="001F2C77" w:rsidRDefault="009C1B4E" w14:paraId="53128261" w14:textId="77777777">
      <w:pPr>
        <w:rPr>
          <w:sz w:val="10"/>
          <w:szCs w:val="10"/>
        </w:rPr>
      </w:pPr>
    </w:p>
    <w:p w:rsidR="00015AF4" w:rsidP="001F2C77" w:rsidRDefault="00015AF4" w14:paraId="62486C05" w14:textId="77777777">
      <w:pPr>
        <w:rPr>
          <w:sz w:val="10"/>
          <w:szCs w:val="10"/>
        </w:rPr>
      </w:pPr>
    </w:p>
    <w:p w:rsidR="00015AF4" w:rsidP="001F2C77" w:rsidRDefault="00015AF4" w14:paraId="4101652C" w14:textId="77777777">
      <w:pPr>
        <w:rPr>
          <w:sz w:val="10"/>
          <w:szCs w:val="10"/>
        </w:rPr>
      </w:pPr>
    </w:p>
    <w:p w:rsidRPr="00462CBC" w:rsidR="007865BF" w:rsidP="00462CBC" w:rsidRDefault="00462CBC" w14:paraId="2813394C" w14:textId="77777777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1E6268" w14:paraId="0F6FDA2E" w14:textId="77777777">
      <w:proofErr w:type="spellStart"/>
      <w:r>
        <w:t>Hjedjhsajdhsajdasd</w:t>
      </w:r>
      <w:proofErr w:type="spellEnd"/>
      <w:r>
        <w:t xml:space="preserve"> </w:t>
      </w:r>
      <w:proofErr w:type="spellStart"/>
      <w:r>
        <w:t>sajdsajdsad</w:t>
      </w:r>
      <w:proofErr w:type="spellEnd"/>
      <w:r>
        <w:t xml:space="preserve"> </w:t>
      </w:r>
      <w:proofErr w:type="spellStart"/>
      <w:r>
        <w:t>sadjhsadjhasdhjsadhjsadjhsadjhsadjhsadjsadjsajhdsajhdsajdas</w:t>
      </w:r>
      <w:proofErr w:type="spellEnd"/>
    </w:p>
    <w:p w:rsidR="001E6268" w:rsidRDefault="001E6268" w14:paraId="0500C1BD" w14:textId="77777777">
      <w:proofErr w:type="spellStart"/>
      <w:r>
        <w:t>Sdhasdhsajdashdjsa</w:t>
      </w:r>
      <w:proofErr w:type="spellEnd"/>
      <w:r>
        <w:t xml:space="preserve"> </w:t>
      </w:r>
      <w:proofErr w:type="spellStart"/>
      <w:r>
        <w:t>sadhjsadjhsadjsa</w:t>
      </w:r>
      <w:proofErr w:type="spellEnd"/>
      <w:r>
        <w:t xml:space="preserve"> </w:t>
      </w:r>
      <w:proofErr w:type="spellStart"/>
      <w:r>
        <w:t>asjhdsajhdsajhdsahdshad</w:t>
      </w:r>
      <w:proofErr w:type="spellEnd"/>
    </w:p>
    <w:p w:rsidR="001E6268" w:rsidRDefault="001E6268" w14:paraId="0220A65C" w14:textId="3DB59D82">
      <w:del w:author="Student05" w:date="2020-05-12T05:19:00Z" w:id="2">
        <w:r w:rsidDel="001E6268">
          <w:delText>s</w:delText>
        </w:r>
      </w:del>
      <w:proofErr w:type="spellStart"/>
      <w:ins w:author="Student05" w:date="2020-05-12T05:19:00Z" w:id="3">
        <w:r w:rsidR="5D2194DC">
          <w:t>S</w:t>
        </w:r>
      </w:ins>
      <w:r>
        <w:t>dasdsa</w:t>
      </w:r>
      <w:proofErr w:type="spellEnd"/>
      <w:ins w:author="Student05" w:date="2020-05-12T05:19:00Z" w:id="4">
        <w:r w:rsidR="5D2194DC">
          <w:t xml:space="preserve"> </w:t>
        </w:r>
        <w:proofErr w:type="spellStart"/>
        <w:r w:rsidR="5D2194DC">
          <w:t>asdasdasdas</w:t>
        </w:r>
        <w:proofErr w:type="spellEnd"/>
        <w:r w:rsidR="5D2194DC">
          <w:t xml:space="preserve"> </w:t>
        </w:r>
        <w:proofErr w:type="spellStart"/>
        <w:r w:rsidR="5D2194DC">
          <w:t>sasdasdasdas</w:t>
        </w:r>
        <w:proofErr w:type="spellEnd"/>
        <w:r w:rsidR="5D2194DC">
          <w:t xml:space="preserve"> </w:t>
        </w:r>
        <w:proofErr w:type="spellStart"/>
        <w:r w:rsidR="5D2194DC">
          <w:t>asdasdsadas</w:t>
        </w:r>
      </w:ins>
      <w:proofErr w:type="spellEnd"/>
    </w:p>
    <w:p w:rsidR="00462CBC" w:rsidP="00462CBC" w:rsidRDefault="00462CBC" w14:paraId="791DA8EF" w14:textId="77777777">
      <w:pPr>
        <w:pStyle w:val="Heading1"/>
      </w:pPr>
      <w:r>
        <w:t>2.0</w:t>
      </w:r>
      <w:r w:rsidR="004D5408">
        <w:tab/>
      </w:r>
      <w:r>
        <w:t>SCOPE</w:t>
      </w:r>
    </w:p>
    <w:p w:rsidR="007865BF" w:rsidP="00462CBC" w:rsidRDefault="001E6268" w14:paraId="14AD8922" w14:textId="77777777">
      <w:proofErr w:type="spellStart"/>
      <w:r>
        <w:t>Sadsadsadsahdhsad</w:t>
      </w:r>
      <w:proofErr w:type="spellEnd"/>
      <w:r>
        <w:t xml:space="preserve"> </w:t>
      </w:r>
      <w:proofErr w:type="spellStart"/>
      <w:r>
        <w:t>asjdsajdjasdjasd</w:t>
      </w:r>
      <w:proofErr w:type="spellEnd"/>
      <w:r>
        <w:t xml:space="preserve"> </w:t>
      </w:r>
      <w:proofErr w:type="spellStart"/>
      <w:r>
        <w:t>asjdsajhdsahdsajdsa</w:t>
      </w:r>
      <w:proofErr w:type="spellEnd"/>
      <w:r>
        <w:t xml:space="preserve"> </w:t>
      </w:r>
      <w:proofErr w:type="spellStart"/>
      <w:r>
        <w:t>sjhdsajdhjhasdhjsadhsadsadsajhasasa</w:t>
      </w:r>
      <w:proofErr w:type="spellEnd"/>
    </w:p>
    <w:p w:rsidR="001E6268" w:rsidP="00462CBC" w:rsidRDefault="001E6268" w14:paraId="2985E334" w14:textId="77777777">
      <w:proofErr w:type="spellStart"/>
      <w:r>
        <w:t>Asdnsadsnmsd</w:t>
      </w:r>
      <w:proofErr w:type="spellEnd"/>
      <w:r>
        <w:t xml:space="preserve"> </w:t>
      </w:r>
      <w:proofErr w:type="spellStart"/>
      <w:r>
        <w:t>kjsdksjadsad</w:t>
      </w:r>
      <w:proofErr w:type="spellEnd"/>
      <w:r>
        <w:t xml:space="preserve"> bb</w:t>
      </w:r>
    </w:p>
    <w:p w:rsidR="00462CBC" w:rsidP="00462CBC" w:rsidRDefault="00462CBC" w14:paraId="09E9D244" w14:textId="77777777">
      <w:pPr>
        <w:pStyle w:val="Heading1"/>
      </w:pPr>
      <w:r>
        <w:t>3.0</w:t>
      </w:r>
      <w:r w:rsidR="004D5408">
        <w:tab/>
      </w:r>
      <w:r>
        <w:t>equipment</w:t>
      </w:r>
    </w:p>
    <w:p w:rsidR="005314DE" w:rsidP="00462CBC" w:rsidRDefault="005314DE" w14:paraId="4B99056E" w14:textId="77777777"/>
    <w:p w:rsidR="00462CBC" w:rsidP="00462CBC" w:rsidRDefault="00462CBC" w14:paraId="7971848B" w14:textId="77777777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 w14:paraId="00C22C34" w14:textId="77777777">
        <w:tc>
          <w:tcPr>
            <w:tcW w:w="2700" w:type="dxa"/>
            <w:shd w:val="clear" w:color="auto" w:fill="C9ECFC" w:themeFill="text2" w:themeFillTint="33"/>
          </w:tcPr>
          <w:p w:rsidRPr="003F5319" w:rsidR="005314DE" w:rsidP="005314DE" w:rsidRDefault="00E26DE4" w14:paraId="3DA1D686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Pr="003F5319" w:rsidR="005314DE" w:rsidP="005314DE" w:rsidRDefault="00E26DE4" w14:paraId="7BF504D8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 w14:paraId="1299C43A" w14:textId="77777777">
        <w:tc>
          <w:tcPr>
            <w:tcW w:w="2700" w:type="dxa"/>
          </w:tcPr>
          <w:p w:rsidRPr="000523DC" w:rsidR="000523DC" w:rsidP="000523DC" w:rsidRDefault="000523DC" w14:paraId="4DDBEF00" w14:textId="77777777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Pr="000523DC" w:rsidR="000523DC" w:rsidP="000523DC" w:rsidRDefault="000523DC" w14:paraId="3461D779" w14:textId="77777777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P="00462CBC" w:rsidRDefault="00E26DE4" w14:paraId="3CF2D8B6" w14:textId="77777777"/>
    <w:p w:rsidR="00915DB1" w:rsidP="00915DB1" w:rsidRDefault="00915DB1" w14:paraId="7F1AB3A2" w14:textId="77777777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 w14:paraId="583496D5" w14:textId="77777777">
        <w:tc>
          <w:tcPr>
            <w:tcW w:w="2880" w:type="dxa"/>
            <w:shd w:val="clear" w:color="auto" w:fill="C9ECFC" w:themeFill="text2" w:themeFillTint="33"/>
          </w:tcPr>
          <w:p w:rsidRPr="003F5319" w:rsidR="00100583" w:rsidP="00100583" w:rsidRDefault="00100583" w14:paraId="0719A626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Pr="003F5319" w:rsidR="00100583" w:rsidP="00100583" w:rsidRDefault="00100583" w14:paraId="18283460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 w14:paraId="0FB78278" w14:textId="77777777">
        <w:tc>
          <w:tcPr>
            <w:tcW w:w="2880" w:type="dxa"/>
          </w:tcPr>
          <w:p w:rsidRPr="00427BD9" w:rsidR="00100583" w:rsidP="001C1EC5" w:rsidRDefault="00100583" w14:paraId="1FC39945" w14:textId="77777777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P="0071362A" w:rsidRDefault="00100583" w14:paraId="0562CB0E" w14:textId="77777777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P="00462CBC" w:rsidRDefault="003A78D7" w14:paraId="34CE0A41" w14:textId="77777777"/>
    <w:p w:rsidR="00915DB1" w:rsidP="00915DB1" w:rsidRDefault="00915DB1" w14:paraId="4CF2C2B3" w14:textId="77777777">
      <w:pPr>
        <w:pStyle w:val="Heading1"/>
      </w:pPr>
      <w:r>
        <w:t>6.0</w:t>
      </w:r>
      <w:r w:rsidR="004D5408">
        <w:tab/>
      </w:r>
      <w:r w:rsidR="00135E78">
        <w:t>policy</w:t>
      </w:r>
    </w:p>
    <w:p w:rsidRPr="00DC771E" w:rsidR="00DC771E" w:rsidP="00DC771E" w:rsidRDefault="00DC771E" w14:paraId="49746592" w14:textId="77777777">
      <w:pPr>
        <w:pStyle w:val="Heading2"/>
      </w:pPr>
      <w:r>
        <w:t>6.1</w:t>
      </w:r>
      <w:r>
        <w:tab/>
      </w:r>
      <w:r>
        <w:t>GENERAL</w:t>
      </w:r>
    </w:p>
    <w:p w:rsidR="00DC771E" w:rsidP="00DC771E" w:rsidRDefault="00DC771E" w14:paraId="62EBF3C5" w14:textId="77777777"/>
    <w:p w:rsidR="00DC771E" w:rsidP="00DC771E" w:rsidRDefault="00DC771E" w14:paraId="6D98A12B" w14:textId="77777777"/>
    <w:p w:rsidRPr="00DC771E" w:rsidR="00DC771E" w:rsidP="00DC771E" w:rsidRDefault="00DC771E" w14:paraId="2946DB82" w14:textId="77777777"/>
    <w:p w:rsidR="00915DB1" w:rsidP="00915DB1" w:rsidRDefault="00733202" w14:paraId="2EDCF85A" w14:textId="77777777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P="00462CBC" w:rsidRDefault="00733202" w14:paraId="5997CC1D" w14:textId="77777777"/>
    <w:p w:rsidR="00DC771E" w:rsidRDefault="00DC771E" w14:paraId="110FFD37" w14:textId="77777777">
      <w:r>
        <w:lastRenderedPageBreak/>
        <w:br w:type="page"/>
      </w:r>
    </w:p>
    <w:p w:rsidR="00915DB1" w:rsidP="00915DB1" w:rsidRDefault="007951D0" w14:paraId="04678760" w14:textId="77777777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30907273" w14:paraId="6579A8BF" w14:textId="77777777">
        <w:tc>
          <w:tcPr>
            <w:tcW w:w="1705" w:type="dxa"/>
            <w:tcBorders>
              <w:bottom w:val="single" w:color="2C2C2C" w:themeColor="text1" w:sz="4" w:space="0"/>
            </w:tcBorders>
            <w:shd w:val="clear" w:color="auto" w:fill="C9ECFC" w:themeFill="text2" w:themeFillTint="33"/>
            <w:tcMar/>
          </w:tcPr>
          <w:p w:rsidRPr="005314DE" w:rsidR="005314DE" w:rsidP="005314DE" w:rsidRDefault="005314DE" w14:paraId="69069E05" w14:textId="77777777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  <w:tcMar/>
          </w:tcPr>
          <w:p w:rsidRPr="005314DE" w:rsidR="005314DE" w:rsidP="005314DE" w:rsidRDefault="005314DE" w14:paraId="090074D7" w14:textId="77777777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color="2C2C2C" w:themeColor="text1" w:sz="4" w:space="0"/>
            </w:tcBorders>
            <w:shd w:val="clear" w:color="auto" w:fill="C9ECFC" w:themeFill="text2" w:themeFillTint="33"/>
            <w:tcMar/>
          </w:tcPr>
          <w:p w:rsidRPr="005314DE" w:rsidR="005314DE" w:rsidP="30907273" w:rsidRDefault="005314DE" w14:paraId="31FF54C8" w14:textId="7FB2C738">
            <w:pPr>
              <w:jc w:val="center"/>
              <w:rPr>
                <w:b w:val="1"/>
                <w:bCs w:val="1"/>
              </w:rPr>
            </w:pPr>
            <w:ins w:author="Student05" w:date="2020-05-13T23:10:58.595Z" w:id="1166144742">
              <w:r w:rsidRPr="30907273" w:rsidR="547B3B63">
                <w:rPr>
                  <w:b w:val="1"/>
                  <w:bCs w:val="1"/>
                </w:rPr>
                <w:t>hjjhjhjhjhjhrr</w:t>
              </w:r>
            </w:ins>
            <w:r w:rsidRPr="30907273" w:rsidR="005314DE">
              <w:rPr>
                <w:b w:val="1"/>
                <w:bCs w:val="1"/>
              </w:rPr>
              <w:t>Description</w:t>
            </w:r>
          </w:p>
        </w:tc>
      </w:tr>
      <w:tr w:rsidR="00890264" w:rsidTr="30907273" w14:paraId="6B699379" w14:textId="77777777">
        <w:tc>
          <w:tcPr>
            <w:tcW w:w="1705" w:type="dxa"/>
            <w:tcBorders>
              <w:left w:val="nil"/>
            </w:tcBorders>
            <w:tcMar/>
          </w:tcPr>
          <w:p w:rsidRPr="00EF4ADF" w:rsidR="00890264" w:rsidP="00890264" w:rsidRDefault="00890264" w14:paraId="3FE9F23F" w14:textId="2FDFC9B1">
            <w:r>
              <w:t>1</w:t>
            </w:r>
          </w:p>
        </w:tc>
        <w:tc>
          <w:tcPr>
            <w:tcW w:w="2970" w:type="dxa"/>
            <w:tcMar/>
          </w:tcPr>
          <w:p w:rsidRPr="00EF4ADF" w:rsidR="00890264" w:rsidP="00890264" w:rsidRDefault="00890264" w14:paraId="1F72F646" w14:textId="37495C73">
            <w:r>
              <w:t>May 12, 2020</w:t>
            </w:r>
          </w:p>
        </w:tc>
        <w:tc>
          <w:tcPr>
            <w:tcW w:w="4860" w:type="dxa"/>
            <w:tcBorders>
              <w:right w:val="nil"/>
            </w:tcBorders>
            <w:tcMar/>
          </w:tcPr>
          <w:p w:rsidRPr="00EF4ADF" w:rsidR="00890264" w:rsidP="00890264" w:rsidRDefault="62175280" w14:paraId="14A834AD" w14:textId="21D44060">
            <w:r>
              <w:t xml:space="preserve">I have change here on </w:t>
            </w:r>
            <w:proofErr w:type="spellStart"/>
            <w:r>
              <w:t>dsfdsfksdkjf</w:t>
            </w:r>
            <w:proofErr w:type="spellEnd"/>
            <w:r>
              <w:t xml:space="preserve"> </w:t>
            </w:r>
            <w:proofErr w:type="spellStart"/>
            <w:r>
              <w:t>dskjfdskfd</w:t>
            </w:r>
            <w:proofErr w:type="spellEnd"/>
          </w:p>
          <w:p w:rsidRPr="00EF4ADF" w:rsidR="00890264" w:rsidP="42F45D67" w:rsidRDefault="62175280" w14:paraId="08CE6F91" w14:textId="2AC0D887">
            <w:proofErr w:type="spellStart"/>
            <w:r>
              <w:t>Dsfdsfdskjfsdkjfskjdsd</w:t>
            </w:r>
            <w:proofErr w:type="spellEnd"/>
            <w:r>
              <w:t xml:space="preserve"> </w:t>
            </w:r>
            <w:proofErr w:type="spellStart"/>
            <w:r>
              <w:t>kfksdfjk</w:t>
            </w:r>
            <w:proofErr w:type="spellEnd"/>
          </w:p>
        </w:tc>
      </w:tr>
      <w:tr w:rsidR="000A40C6" w:rsidTr="30907273" w14:paraId="66249079" w14:textId="77777777">
        <w:tc>
          <w:tcPr>
            <w:tcW w:w="1705" w:type="dxa"/>
            <w:tcBorders>
              <w:left w:val="nil"/>
            </w:tcBorders>
            <w:tcMar/>
          </w:tcPr>
          <w:p w:rsidR="000A40C6" w:rsidP="000A40C6" w:rsidRDefault="000A40C6" w14:paraId="00B2E226" w14:textId="05B463C6">
            <w:r>
              <w:t>2</w:t>
            </w:r>
          </w:p>
        </w:tc>
        <w:tc>
          <w:tcPr>
            <w:tcW w:w="2970" w:type="dxa"/>
            <w:tcMar/>
          </w:tcPr>
          <w:p w:rsidR="000A40C6" w:rsidP="000A40C6" w:rsidRDefault="000A40C6" w14:paraId="699A7803" w14:textId="4A72ED03">
            <w:r>
              <w:t>May 12, 2020</w:t>
            </w:r>
          </w:p>
        </w:tc>
        <w:tc>
          <w:tcPr>
            <w:tcW w:w="4860" w:type="dxa"/>
            <w:tcBorders>
              <w:right w:val="nil"/>
            </w:tcBorders>
            <w:tcMar/>
          </w:tcPr>
          <w:p w:rsidR="000A40C6" w:rsidP="30907273" w:rsidRDefault="000A40C6" w14:paraId="378CD55E" w14:textId="67AD07A0">
            <w:pPr>
              <w:pStyle w:val="Normal"/>
              <w:bidi w:val="0"/>
              <w:spacing w:before="120" w:beforeAutospacing="off" w:after="200" w:afterAutospacing="off" w:line="264" w:lineRule="auto"/>
              <w:ind w:left="0" w:right="0"/>
              <w:jc w:val="left"/>
              <w:rPr>
                <w:ins w:author="Student05" w:date="2020-05-13T23:09:40.12Z" w:id="1518575890"/>
              </w:rPr>
              <w:pPrChange w:author="Student05" w:date="2020-05-13T23:09:00.633Z">
                <w:pPr>
                  <w:pStyle w:val="Normal"/>
                </w:pPr>
              </w:pPrChange>
            </w:pPr>
            <w:ins w:author="Student05" w:date="2020-05-13T23:09:33.532Z" w:id="1095100555">
              <w:r w:rsidR="13468C42">
                <w:t xml:space="preserve">Test from student05 </w:t>
              </w:r>
              <w:r w:rsidR="13468C42">
                <w:t>hjhjhhj</w:t>
              </w:r>
              <w:r w:rsidR="13468C42">
                <w:t xml:space="preserve"> </w:t>
              </w:r>
              <w:r w:rsidR="13468C42">
                <w:t>ghgg</w:t>
              </w:r>
              <w:r w:rsidR="13468C42">
                <w:t xml:space="preserve"> </w:t>
              </w:r>
              <w:r w:rsidR="13468C42">
                <w:t>fgrrff</w:t>
              </w:r>
              <w:r w:rsidR="13468C42">
                <w:t xml:space="preserve"> </w:t>
              </w:r>
              <w:r w:rsidR="13468C42">
                <w:t>dfdf</w:t>
              </w:r>
              <w:r w:rsidR="13468C42">
                <w:t xml:space="preserve"> </w:t>
              </w:r>
              <w:r w:rsidR="13468C42">
                <w:t>ggggg</w:t>
              </w:r>
            </w:ins>
          </w:p>
          <w:p w:rsidR="000A40C6" w:rsidP="30907273" w:rsidRDefault="000A40C6" w14:paraId="65FAEB5F" w14:textId="2B1FFAF7">
            <w:pPr>
              <w:pStyle w:val="Normal"/>
              <w:bidi w:val="0"/>
              <w:spacing w:before="120" w:beforeAutospacing="off" w:after="200" w:afterAutospacing="off" w:line="264" w:lineRule="auto"/>
              <w:ind w:left="0" w:right="0"/>
              <w:jc w:val="left"/>
            </w:pPr>
            <w:ins w:author="Student05" w:date="2020-05-13T23:11:19.017Z" w:id="867431293">
              <w:r w:rsidR="2822A3C8">
                <w:t>Hjhjjhjhjhnnbnb</w:t>
              </w:r>
              <w:r w:rsidR="2822A3C8">
                <w:t xml:space="preserve"> vbvbvb fgfgf</w:t>
              </w:r>
            </w:ins>
          </w:p>
        </w:tc>
      </w:tr>
    </w:tbl>
    <w:p w:rsidR="00462CBC" w:rsidP="00462CBC" w:rsidRDefault="00462CBC" w14:paraId="61CDCEAD" w14:textId="77777777"/>
    <w:p w:rsidR="00462CBC" w:rsidP="00462CBC" w:rsidRDefault="00462CBC" w14:paraId="6BB9E253" w14:textId="77777777"/>
    <w:p w:rsidR="00462CBC" w:rsidP="00462CBC" w:rsidRDefault="00462CBC" w14:paraId="23DE523C" w14:textId="77777777"/>
    <w:p w:rsidR="00462CBC" w:rsidP="00462CBC" w:rsidRDefault="00462CBC" w14:paraId="52E56223" w14:textId="77777777"/>
    <w:p w:rsidR="00462CBC" w:rsidP="00462CBC" w:rsidRDefault="00462CBC" w14:paraId="07547A01" w14:textId="77777777"/>
    <w:p w:rsidR="00462CBC" w:rsidP="00462CBC" w:rsidRDefault="00462CBC" w14:paraId="5043CB0F" w14:textId="77777777"/>
    <w:p w:rsidRPr="00462CBC" w:rsidR="00462CBC" w:rsidP="00462CBC" w:rsidRDefault="00462CBC" w14:paraId="07459315" w14:textId="77777777"/>
    <w:sectPr w:rsidRPr="00462CBC" w:rsid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 w14:paraId="738610EB" w14:textId="77777777">
      <w:pPr>
        <w:spacing w:after="0" w:line="240" w:lineRule="auto"/>
      </w:pPr>
      <w:r>
        <w:separator/>
      </w:r>
    </w:p>
  </w:endnote>
  <w:endnote w:type="continuationSeparator" w:id="0">
    <w:p w:rsidR="001E65E9" w:rsidRDefault="001E65E9" w14:paraId="637805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36B" w:rsidRDefault="002A036B" w14:paraId="6537F28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 w14:paraId="3A0FF5F2" w14:textId="77777777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 w14:paraId="53D39AA1" w14:textId="77777777">
      <w:tc>
        <w:tcPr>
          <w:tcW w:w="4590" w:type="dxa"/>
        </w:tcPr>
        <w:p w:rsidR="00AD4AEB" w:rsidP="00044EF2" w:rsidRDefault="000A40C6" w14:paraId="63F47252" w14:textId="19081C3D">
          <w:pPr>
            <w:pStyle w:val="Footer"/>
          </w:pPr>
          <w:r>
            <w:t xml:space="preserve">TESTD311 </w:t>
          </w:r>
          <w:proofErr w:type="spellStart"/>
          <w:r>
            <w:t>SOPTemplate</w:t>
          </w:r>
          <w:proofErr w:type="spellEnd"/>
        </w:p>
      </w:tc>
      <w:tc>
        <w:tcPr>
          <w:tcW w:w="4680" w:type="dxa"/>
        </w:tcPr>
        <w:p w:rsidR="00AD4AEB" w:rsidRDefault="000A40C6" w14:paraId="530CF720" w14:textId="7777777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Pr="00CA0831" w:rsidR="00A26FCB" w:rsidP="00AD4AEB" w:rsidRDefault="00A26FCB" w14:paraId="5630AD6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36B" w:rsidRDefault="002A036B" w14:paraId="70DF9E5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 w14:paraId="463F29E8" w14:textId="77777777">
      <w:pPr>
        <w:spacing w:after="0" w:line="240" w:lineRule="auto"/>
      </w:pPr>
      <w:r>
        <w:separator/>
      </w:r>
    </w:p>
  </w:footnote>
  <w:footnote w:type="continuationSeparator" w:id="0">
    <w:p w:rsidR="001E65E9" w:rsidRDefault="001E65E9" w14:paraId="3B7B4B8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36B" w:rsidRDefault="002A036B" w14:paraId="44E871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36B" w:rsidRDefault="002A036B" w14:paraId="6DFB9E2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36B" w:rsidRDefault="002A036B" w14:paraId="144A5D2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hint="default" w:ascii="Arial" w:hAnsi="Arial" w:eastAsia="Times New Roman" w:cs="Arial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trackRevisions w:val="true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A40C6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036B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0264"/>
    <w:rsid w:val="008932C8"/>
    <w:rsid w:val="008947FD"/>
    <w:rsid w:val="008A0469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13468C42"/>
    <w:rsid w:val="2822A3C8"/>
    <w:rsid w:val="30907273"/>
    <w:rsid w:val="3CF4ADD9"/>
    <w:rsid w:val="42F45D67"/>
    <w:rsid w:val="547B3B63"/>
    <w:rsid w:val="5D2194DC"/>
    <w:rsid w:val="62175280"/>
    <w:rsid w:val="65F229F8"/>
    <w:rsid w:val="6D7B7555"/>
    <w:rsid w:val="7415BBF3"/>
    <w:rsid w:val="759DCA41"/>
    <w:rsid w:val="78A7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82C25"/>
  <w15:docId w15:val="{F23B4D9D-EA0C-4481-B9A5-3EB86541B4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color="099BDD" w:themeColor="text2" w:sz="24" w:space="0"/>
        <w:left w:val="single" w:color="099BDD" w:themeColor="text2" w:sz="24" w:space="0"/>
        <w:bottom w:val="single" w:color="099BDD" w:themeColor="text2" w:sz="24" w:space="0"/>
        <w:right w:val="single" w:color="099BDD" w:themeColor="text2" w:sz="24" w:space="0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color="C9ECFC" w:themeColor="text2" w:themeTint="33" w:sz="24" w:space="0"/>
        <w:left w:val="single" w:color="C9ECFC" w:themeColor="text2" w:themeTint="33" w:sz="24" w:space="0"/>
        <w:bottom w:val="single" w:color="C9ECFC" w:themeColor="text2" w:themeTint="33" w:sz="24" w:space="0"/>
        <w:right w:val="single" w:color="C9ECFC" w:themeColor="text2" w:themeTint="33" w:sz="24" w:space="0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color="099BDD" w:themeColor="text2" w:sz="6" w:space="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62CBC"/>
    <w:rPr>
      <w:rFonts w:ascii="Calibri" w:hAnsi="Calibri" w:eastAsiaTheme="majorEastAsia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styleId="Heading2Char" w:customStyle="1">
    <w:name w:val="Heading 2 Char"/>
    <w:basedOn w:val="DefaultParagraphFont"/>
    <w:link w:val="Heading2"/>
    <w:uiPriority w:val="9"/>
    <w:rsid w:val="00462CBC"/>
    <w:rPr>
      <w:rFonts w:ascii="Calibri" w:hAnsi="Calibri" w:eastAsiaTheme="majorEastAsia" w:cstheme="majorBidi"/>
      <w:caps/>
      <w:spacing w:val="15"/>
      <w:sz w:val="24"/>
      <w:shd w:val="clear" w:color="auto" w:fill="C9ECFC" w:themeFill="text2" w:themeFillTint="33"/>
    </w:rPr>
  </w:style>
  <w:style w:type="character" w:styleId="Heading3Char" w:customStyle="1">
    <w:name w:val="Heading 3 Char"/>
    <w:basedOn w:val="DefaultParagraphFont"/>
    <w:link w:val="Heading3"/>
    <w:uiPriority w:val="9"/>
    <w:rsid w:val="008932C8"/>
    <w:rPr>
      <w:rFonts w:ascii="Calibri" w:hAnsi="Calibri" w:eastAsiaTheme="majorEastAsia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62CBC"/>
    <w:rPr>
      <w:rFonts w:ascii="Calibri" w:hAnsi="Calibri" w:eastAsiaTheme="majorEastAsia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hAnsi="Times New Roman" w:eastAsia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A30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6" ma:contentTypeDescription="Create a new document." ma:contentTypeScope="" ma:versionID="0515e16a89601c7bb0e84c2c592bf58c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IT-01</SOPNO>
    <Owner xmlns="af3bc001-2b28-4618-ac62-3b497ea0788b">
      <UserInfo>
        <DisplayName>Student05</DisplayName>
        <AccountId>19</AccountId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64AD717-F450-41B8-B40A-6541AAEC5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89AF8C-4597-48E1-9B4B-238D9A9A401E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3.xml><?xml version="1.0" encoding="utf-8"?>
<ds:datastoreItem xmlns:ds="http://schemas.openxmlformats.org/officeDocument/2006/customXml" ds:itemID="{B42D8944-12BF-46FF-A764-2A45C0BCA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76F00C-996F-41BF-9994-DB8A2EDECA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Banded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OPS07-QF36 SOP TITLE Rev. 002</dc:creator>
  <keywords/>
  <lastModifiedBy>Student05</lastModifiedBy>
  <revision>3</revision>
  <lastPrinted>2019-03-11T19:01:00.0000000Z</lastPrinted>
  <dcterms:created xsi:type="dcterms:W3CDTF">2020-05-12T05:49:00.0000000Z</dcterms:created>
  <dcterms:modified xsi:type="dcterms:W3CDTF">2020-05-13T23:11:26.3652014Z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