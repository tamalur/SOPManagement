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14:paraId="63FCFAF0" w14:textId="77777777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14:paraId="36657EFD" w14:textId="77777777"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14:paraId="5B2DADE1" w14:textId="6A1A2B4D" w:rsidR="00C8453E" w:rsidRPr="0003455F" w:rsidRDefault="00B473C5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IT SOP To TEST REV HIST</w:t>
            </w:r>
          </w:p>
        </w:tc>
      </w:tr>
      <w:tr w:rsidR="006426B4" w14:paraId="6698AEB3" w14:textId="77777777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14:paraId="47691300" w14:textId="77777777"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14:paraId="71107D89" w14:textId="479190E6" w:rsidR="006426B4" w:rsidRPr="0003455F" w:rsidRDefault="00B473C5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IT-07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14:paraId="7696C5B4" w14:textId="77777777"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649841BE" w14:textId="1857239A" w:rsidR="006426B4" w:rsidRPr="0003455F" w:rsidRDefault="00B473C5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bookmarkEnd w:id="1"/>
      <w:tr w:rsidR="00C8453E" w14:paraId="2C74CEBF" w14:textId="77777777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14:paraId="074F50F8" w14:textId="77777777"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14:paraId="672A6659" w14:textId="55AE1DFB" w:rsidR="00C8453E" w:rsidRPr="0003455F" w:rsidRDefault="00B473C5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June 16, 2020</w:t>
            </w:r>
          </w:p>
        </w:tc>
      </w:tr>
      <w:tr w:rsidR="00F05A4E" w14:paraId="0994663A" w14:textId="77777777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14:paraId="38FA000C" w14:textId="77777777"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14:paraId="41C1DAFE" w14:textId="717AB1B3" w:rsidR="00F05A4E" w:rsidRPr="0003455F" w:rsidRDefault="00B473C5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Tamalur Shaikh</w:t>
            </w:r>
          </w:p>
        </w:tc>
      </w:tr>
    </w:tbl>
    <w:p w14:paraId="0A37501D" w14:textId="77777777" w:rsidR="00195252" w:rsidRDefault="00195252" w:rsidP="009D0CB6">
      <w:pPr>
        <w:spacing w:before="0" w:after="0"/>
      </w:pPr>
    </w:p>
    <w:p w14:paraId="28F35E85" w14:textId="77777777"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14:paraId="14F18732" w14:textId="77777777" w:rsidTr="000F5E53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14:paraId="0D909AED" w14:textId="77777777"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14:paraId="2192E0AB" w14:textId="77777777"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14:paraId="7D446CE8" w14:textId="77777777"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14:paraId="30F3D430" w14:textId="77777777"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B473C5" w:rsidRPr="0003455F" w14:paraId="279348D6" w14:textId="77777777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D3B180" w14:textId="34A6E8F8" w:rsidR="00B473C5" w:rsidRPr="0003455F" w:rsidRDefault="00B473C5" w:rsidP="00B473C5">
            <w:r>
              <w:t>Tamalur Shaikh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14:paraId="28B9E5EC" w14:textId="0F6FD507" w:rsidR="00B473C5" w:rsidRPr="0003455F" w:rsidRDefault="00B473C5" w:rsidP="00B473C5">
            <w:r>
              <w:t>Int .NET Enterprise Web Portal Developer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14:paraId="5DAB6C7B" w14:textId="14CF37A8" w:rsidR="00B473C5" w:rsidRPr="0003455F" w:rsidRDefault="00B473C5" w:rsidP="00B473C5">
            <w:r>
              <w:t>Signed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2EB378F" w14:textId="73EB4AD3" w:rsidR="00B473C5" w:rsidRPr="0003455F" w:rsidRDefault="00B473C5" w:rsidP="00B473C5">
            <w:r>
              <w:t>June 16, 2020</w:t>
            </w:r>
          </w:p>
        </w:tc>
      </w:tr>
      <w:tr w:rsidR="00B473C5" w:rsidRPr="0003455F" w14:paraId="11C58EC9" w14:textId="77777777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B32B46" w14:textId="0757D3B9" w:rsidR="00B473C5" w:rsidRDefault="00B473C5" w:rsidP="00B473C5">
            <w:r>
              <w:t>Student05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14:paraId="2E8FD41A" w14:textId="0320B527" w:rsidR="00B473C5" w:rsidRDefault="00B473C5" w:rsidP="00B473C5">
            <w:r>
              <w:t>Test User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14:paraId="5EC8C1B6" w14:textId="55C7D3A4" w:rsidR="00B473C5" w:rsidRDefault="00B473C5" w:rsidP="00B473C5">
            <w:r>
              <w:t>Signed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6BC52E9" w14:textId="56E1F843" w:rsidR="00B473C5" w:rsidRDefault="00B473C5" w:rsidP="00B473C5">
            <w:r>
              <w:t>June 16, 2020</w:t>
            </w:r>
          </w:p>
        </w:tc>
      </w:tr>
    </w:tbl>
    <w:p w14:paraId="6A05A809" w14:textId="77777777" w:rsidR="001F2C77" w:rsidRDefault="001F2C77" w:rsidP="0035326D">
      <w:pPr>
        <w:spacing w:before="0"/>
        <w:rPr>
          <w:sz w:val="24"/>
          <w:szCs w:val="24"/>
        </w:rPr>
      </w:pPr>
    </w:p>
    <w:p w14:paraId="0DC43F98" w14:textId="77777777"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14:paraId="75F8E79B" w14:textId="77777777" w:rsidTr="000F5E53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14:paraId="76CAFD79" w14:textId="77777777"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14:paraId="66639093" w14:textId="77777777"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14:paraId="76D3A4AC" w14:textId="77777777"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14:paraId="5AB8B77F" w14:textId="77777777"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14:paraId="393B265A" w14:textId="77777777" w:rsidTr="000F5E53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2A13C7" w14:textId="6CDFB573" w:rsidR="003A78D7" w:rsidRPr="0003455F" w:rsidRDefault="00B473C5" w:rsidP="00B473C5">
            <w:r>
              <w:t>Tamalur Shaikh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0E2CDD5E" w14:textId="1CE06CDA" w:rsidR="003A78D7" w:rsidRPr="0003455F" w:rsidRDefault="00B473C5" w:rsidP="00B473C5">
            <w:r>
              <w:t>Int .NET Enterprise Web Portal Developer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14:paraId="5A39BBE3" w14:textId="2A2CC021" w:rsidR="003A78D7" w:rsidRPr="0003455F" w:rsidRDefault="00B473C5" w:rsidP="00B473C5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Signed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1C8F396" w14:textId="765872DB" w:rsidR="003A78D7" w:rsidRPr="0003455F" w:rsidRDefault="00B473C5" w:rsidP="00B473C5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June 16, 2020</w:t>
            </w:r>
          </w:p>
        </w:tc>
      </w:tr>
    </w:tbl>
    <w:p w14:paraId="72A3D3EC" w14:textId="77777777" w:rsidR="00F46E64" w:rsidRDefault="00F46E64" w:rsidP="001F2C77">
      <w:pPr>
        <w:rPr>
          <w:sz w:val="10"/>
          <w:szCs w:val="10"/>
        </w:rPr>
      </w:pPr>
    </w:p>
    <w:p w14:paraId="0D0B940D" w14:textId="77777777" w:rsidR="00DC771E" w:rsidRDefault="00DC771E" w:rsidP="001F2C77">
      <w:pPr>
        <w:rPr>
          <w:sz w:val="10"/>
          <w:szCs w:val="10"/>
        </w:rPr>
      </w:pPr>
    </w:p>
    <w:p w14:paraId="0E27B00A" w14:textId="77777777" w:rsidR="00DC771E" w:rsidRDefault="00DC771E" w:rsidP="001F2C77">
      <w:pPr>
        <w:rPr>
          <w:sz w:val="10"/>
          <w:szCs w:val="10"/>
        </w:rPr>
      </w:pPr>
    </w:p>
    <w:p w14:paraId="60061E4C" w14:textId="77777777" w:rsidR="00DC771E" w:rsidRDefault="00DC771E" w:rsidP="001F2C77">
      <w:pPr>
        <w:rPr>
          <w:sz w:val="10"/>
          <w:szCs w:val="10"/>
        </w:rPr>
      </w:pPr>
    </w:p>
    <w:p w14:paraId="44EAFD9C" w14:textId="77777777" w:rsidR="00DC771E" w:rsidRDefault="00DC771E" w:rsidP="001F2C77">
      <w:pPr>
        <w:rPr>
          <w:sz w:val="10"/>
          <w:szCs w:val="10"/>
        </w:rPr>
      </w:pPr>
    </w:p>
    <w:p w14:paraId="4B94D5A5" w14:textId="77777777" w:rsidR="00DC771E" w:rsidRDefault="00DC771E" w:rsidP="001F2C77">
      <w:pPr>
        <w:rPr>
          <w:sz w:val="10"/>
          <w:szCs w:val="10"/>
        </w:rPr>
      </w:pPr>
    </w:p>
    <w:p w14:paraId="3DEEC669" w14:textId="77777777" w:rsidR="00DC771E" w:rsidRDefault="00DC771E" w:rsidP="001F2C77">
      <w:pPr>
        <w:rPr>
          <w:sz w:val="10"/>
          <w:szCs w:val="10"/>
        </w:rPr>
      </w:pPr>
    </w:p>
    <w:p w14:paraId="3656B9AB" w14:textId="77777777" w:rsidR="00DC771E" w:rsidRDefault="00DC771E" w:rsidP="001F2C77">
      <w:pPr>
        <w:rPr>
          <w:sz w:val="10"/>
          <w:szCs w:val="10"/>
        </w:rPr>
      </w:pPr>
    </w:p>
    <w:p w14:paraId="45FB0818" w14:textId="77777777" w:rsidR="00DC771E" w:rsidRDefault="00DC771E" w:rsidP="001F2C77">
      <w:pPr>
        <w:rPr>
          <w:sz w:val="10"/>
          <w:szCs w:val="10"/>
        </w:rPr>
      </w:pPr>
    </w:p>
    <w:p w14:paraId="049F31CB" w14:textId="77777777" w:rsidR="00DC771E" w:rsidRDefault="00DC771E" w:rsidP="001F2C77">
      <w:pPr>
        <w:rPr>
          <w:sz w:val="10"/>
          <w:szCs w:val="10"/>
        </w:rPr>
      </w:pPr>
    </w:p>
    <w:p w14:paraId="53128261" w14:textId="77777777" w:rsidR="00DC771E" w:rsidRDefault="00DC771E" w:rsidP="001F2C77">
      <w:pPr>
        <w:rPr>
          <w:sz w:val="10"/>
          <w:szCs w:val="10"/>
        </w:rPr>
      </w:pPr>
    </w:p>
    <w:p w14:paraId="62486C05" w14:textId="77777777" w:rsidR="00015AF4" w:rsidRDefault="00015AF4" w:rsidP="001F2C77">
      <w:pPr>
        <w:rPr>
          <w:sz w:val="10"/>
          <w:szCs w:val="10"/>
        </w:rPr>
      </w:pPr>
    </w:p>
    <w:p w14:paraId="4101652C" w14:textId="77777777" w:rsidR="00015AF4" w:rsidRDefault="00015AF4" w:rsidP="001F2C77">
      <w:pPr>
        <w:rPr>
          <w:sz w:val="10"/>
          <w:szCs w:val="10"/>
        </w:rPr>
      </w:pPr>
    </w:p>
    <w:p w14:paraId="4B99056E" w14:textId="77777777" w:rsidR="00015AF4" w:rsidRDefault="00015AF4" w:rsidP="001F2C77">
      <w:pPr>
        <w:rPr>
          <w:sz w:val="10"/>
          <w:szCs w:val="10"/>
        </w:rPr>
      </w:pPr>
    </w:p>
    <w:p w14:paraId="1299C43A" w14:textId="77777777" w:rsidR="00015AF4" w:rsidRDefault="00015AF4" w:rsidP="001F2C77">
      <w:pPr>
        <w:rPr>
          <w:sz w:val="10"/>
          <w:szCs w:val="10"/>
        </w:rPr>
      </w:pPr>
    </w:p>
    <w:p w14:paraId="4DDBEF00" w14:textId="77777777" w:rsidR="009C1B4E" w:rsidRDefault="009C1B4E" w:rsidP="001F2C77">
      <w:pPr>
        <w:rPr>
          <w:sz w:val="10"/>
          <w:szCs w:val="10"/>
        </w:rPr>
      </w:pPr>
    </w:p>
    <w:p w14:paraId="3461D779" w14:textId="77777777" w:rsidR="00015AF4" w:rsidRDefault="00015AF4" w:rsidP="001F2C77">
      <w:pPr>
        <w:rPr>
          <w:sz w:val="10"/>
          <w:szCs w:val="10"/>
        </w:rPr>
      </w:pPr>
    </w:p>
    <w:p w14:paraId="3CF2D8B6" w14:textId="77777777" w:rsidR="00015AF4" w:rsidRDefault="00015AF4" w:rsidP="001F2C77">
      <w:pPr>
        <w:rPr>
          <w:sz w:val="10"/>
          <w:szCs w:val="10"/>
        </w:rPr>
      </w:pPr>
    </w:p>
    <w:p w14:paraId="2813394C" w14:textId="77777777"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14:paraId="0FB78278" w14:textId="58310F4F" w:rsidR="00E55391" w:rsidRDefault="1BAAB350">
      <w:pPr>
        <w:rPr>
          <w:ins w:id="2" w:author="Tamalur Shaikh" w:date="2020-06-16T13:14:00Z"/>
        </w:rPr>
      </w:pPr>
      <w:ins w:id="3" w:author="Student05" w:date="2020-06-16T13:13:00Z">
        <w:r>
          <w:t>Test Test sdsdsd</w:t>
        </w:r>
      </w:ins>
      <w:ins w:id="4" w:author="Student05" w:date="2020-06-16T13:16:00Z">
        <w:r w:rsidR="382B8D80">
          <w:t>xxzxzxZz  zxZxZ</w:t>
        </w:r>
      </w:ins>
      <w:ins w:id="5" w:author="Student05" w:date="2020-06-16T13:13:00Z">
        <w:r>
          <w:t>s student05</w:t>
        </w:r>
      </w:ins>
    </w:p>
    <w:p w14:paraId="326746D4" w14:textId="67DD3DAC" w:rsidR="3E2FB634" w:rsidRDefault="3E2FB634" w:rsidP="2545BE81">
      <w:pPr>
        <w:rPr>
          <w:ins w:id="6" w:author="Student05" w:date="2020-06-16T14:31:00Z"/>
        </w:rPr>
      </w:pPr>
      <w:ins w:id="7" w:author="Tamalur Shaikh" w:date="2020-06-16T13:14:00Z">
        <w:r>
          <w:t>Sdsajkdsakjdasjkdsa tamalur</w:t>
        </w:r>
      </w:ins>
    </w:p>
    <w:p w14:paraId="2CC9A9EA" w14:textId="0357085C" w:rsidR="346EDD65" w:rsidRDefault="346EDD65" w:rsidP="346EDD65">
      <w:pPr>
        <w:rPr>
          <w:ins w:id="8" w:author="Student05" w:date="2020-06-16T14:31:00Z"/>
        </w:rPr>
      </w:pPr>
    </w:p>
    <w:p w14:paraId="6B6103A6" w14:textId="7C3C9C9C" w:rsidR="1A987721" w:rsidRDefault="48A321FA" w:rsidP="346EDD65">
      <w:pPr>
        <w:rPr>
          <w:ins w:id="9" w:author="Tamalur Shaikh" w:date="2020-06-16T15:18:00Z"/>
        </w:rPr>
      </w:pPr>
      <w:ins w:id="10" w:author="Student05" w:date="2020-06-16T15:12:00Z">
        <w:r>
          <w:t>S</w:t>
        </w:r>
      </w:ins>
      <w:ins w:id="11" w:author="Student05" w:date="2020-06-16T14:31:00Z">
        <w:r w:rsidR="1A987721">
          <w:t>dasdas</w:t>
        </w:r>
      </w:ins>
      <w:ins w:id="12" w:author="Student05" w:date="2020-06-16T15:12:00Z">
        <w:r>
          <w:t>. We are changing now version 3</w:t>
        </w:r>
      </w:ins>
    </w:p>
    <w:p w14:paraId="7E9FBDE2" w14:textId="3E4D65E1" w:rsidR="71DD7653" w:rsidRDefault="71DD7653" w:rsidP="7E28FE5E">
      <w:pPr>
        <w:rPr>
          <w:ins w:id="13" w:author="Student05" w:date="2020-06-16T16:13:00Z"/>
        </w:rPr>
      </w:pPr>
      <w:ins w:id="14" w:author="Tamalur Shaikh" w:date="2020-06-16T15:18:00Z">
        <w:del w:id="15" w:author="Student05" w:date="2020-06-16T16:13:00Z">
          <w:r w:rsidDel="71DD7653">
            <w:delText>s</w:delText>
          </w:r>
        </w:del>
      </w:ins>
      <w:ins w:id="16" w:author="Student05" w:date="2020-06-16T16:13:00Z">
        <w:r w:rsidR="55B98292">
          <w:t>S</w:t>
        </w:r>
      </w:ins>
      <w:ins w:id="17" w:author="Tamalur Shaikh" w:date="2020-06-16T15:18:00Z">
        <w:r>
          <w:t>dasdsdasdas</w:t>
        </w:r>
      </w:ins>
    </w:p>
    <w:p w14:paraId="5BBCA012" w14:textId="571E0B8D" w:rsidR="02D46CDA" w:rsidRDefault="02D46CDA" w:rsidP="02D46CDA">
      <w:pPr>
        <w:rPr>
          <w:ins w:id="18" w:author="Student05" w:date="2020-06-16T16:13:00Z"/>
        </w:rPr>
      </w:pPr>
    </w:p>
    <w:p w14:paraId="33CA2220" w14:textId="59B6097A" w:rsidR="55B98292" w:rsidRDefault="55B98292" w:rsidP="02D46CDA">
      <w:ins w:id="19" w:author="Student05" w:date="2020-06-16T16:13:00Z">
        <w:r>
          <w:t>asdasdasdas</w:t>
        </w:r>
      </w:ins>
    </w:p>
    <w:p w14:paraId="791DA8EF" w14:textId="77777777"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14:paraId="1FC39945" w14:textId="77777777" w:rsidR="007865BF" w:rsidRDefault="007865BF" w:rsidP="00462CBC"/>
    <w:p w14:paraId="09E9D244" w14:textId="77777777"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14:paraId="0562CB0E" w14:textId="77777777" w:rsidR="005314DE" w:rsidRDefault="005314DE" w:rsidP="00462CBC"/>
    <w:p w14:paraId="7971848B" w14:textId="77777777"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14:paraId="00C22C34" w14:textId="77777777" w:rsidTr="00E26DE4">
        <w:tc>
          <w:tcPr>
            <w:tcW w:w="2700" w:type="dxa"/>
            <w:shd w:val="clear" w:color="auto" w:fill="C9ECFC" w:themeFill="text2" w:themeFillTint="33"/>
          </w:tcPr>
          <w:p w14:paraId="3DA1D686" w14:textId="77777777"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14:paraId="7BF504D8" w14:textId="77777777"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14:paraId="34CE0A41" w14:textId="77777777" w:rsidTr="00E26DE4">
        <w:tc>
          <w:tcPr>
            <w:tcW w:w="2700" w:type="dxa"/>
          </w:tcPr>
          <w:p w14:paraId="62EBF3C5" w14:textId="77777777"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14:paraId="6D98A12B" w14:textId="77777777"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14:paraId="2946DB82" w14:textId="77777777" w:rsidR="00E26DE4" w:rsidRDefault="00E26DE4" w:rsidP="00462CBC"/>
    <w:p w14:paraId="7F1AB3A2" w14:textId="77777777"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14:paraId="583496D5" w14:textId="77777777" w:rsidTr="003F5319">
        <w:tc>
          <w:tcPr>
            <w:tcW w:w="2880" w:type="dxa"/>
            <w:shd w:val="clear" w:color="auto" w:fill="C9ECFC" w:themeFill="text2" w:themeFillTint="33"/>
          </w:tcPr>
          <w:p w14:paraId="0719A626" w14:textId="77777777"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14:paraId="18283460" w14:textId="77777777"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14:paraId="5997CC1D" w14:textId="77777777" w:rsidTr="003F5319">
        <w:tc>
          <w:tcPr>
            <w:tcW w:w="2880" w:type="dxa"/>
          </w:tcPr>
          <w:p w14:paraId="110FFD37" w14:textId="77777777"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14:paraId="6B699379" w14:textId="77777777"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14:paraId="3FE9F23F" w14:textId="77777777" w:rsidR="003A78D7" w:rsidRDefault="003A78D7" w:rsidP="00462CBC"/>
    <w:p w14:paraId="4CF2C2B3" w14:textId="77777777"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14:paraId="49746592" w14:textId="77777777"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14:paraId="1F72F646" w14:textId="77777777" w:rsidR="00DC771E" w:rsidRDefault="00DC771E" w:rsidP="00DC771E"/>
    <w:p w14:paraId="08CE6F91" w14:textId="77777777" w:rsidR="00DC771E" w:rsidRDefault="00DC771E" w:rsidP="00DC771E"/>
    <w:p w14:paraId="61CDCEAD" w14:textId="77777777" w:rsidR="00DC771E" w:rsidRPr="00DC771E" w:rsidRDefault="00DC771E" w:rsidP="00DC771E"/>
    <w:p w14:paraId="2EDCF85A" w14:textId="77777777"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14:paraId="6BB9E253" w14:textId="77777777" w:rsidR="00733202" w:rsidRDefault="00733202" w:rsidP="00462CBC"/>
    <w:p w14:paraId="23DE523C" w14:textId="77777777" w:rsidR="00DC771E" w:rsidRDefault="00DC771E">
      <w:r>
        <w:br w:type="page"/>
      </w:r>
    </w:p>
    <w:p w14:paraId="04678760" w14:textId="77777777"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14:paraId="6579A8BF" w14:textId="77777777" w:rsidTr="1CC5B13A">
        <w:tc>
          <w:tcPr>
            <w:tcW w:w="1705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14:paraId="69069E05" w14:textId="77777777"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14:paraId="090074D7" w14:textId="77777777"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14:paraId="31FF54C8" w14:textId="77777777"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B33CEF" w14:paraId="55DB4C7A" w14:textId="77777777" w:rsidTr="1CC5B13A">
        <w:tc>
          <w:tcPr>
            <w:tcW w:w="1705" w:type="dxa"/>
            <w:tcBorders>
              <w:left w:val="nil"/>
            </w:tcBorders>
          </w:tcPr>
          <w:p w14:paraId="56B20A0C" w14:textId="77777777" w:rsidR="00B33CEF" w:rsidRPr="00EF4ADF" w:rsidRDefault="00B33CEF" w:rsidP="00B33CEF">
            <w:r>
              <w:t>1</w:t>
            </w:r>
          </w:p>
        </w:tc>
        <w:tc>
          <w:tcPr>
            <w:tcW w:w="2970" w:type="dxa"/>
          </w:tcPr>
          <w:p w14:paraId="6AF327D7" w14:textId="51718E31" w:rsidR="00B33CEF" w:rsidRPr="00EF4ADF" w:rsidRDefault="00B473C5" w:rsidP="00B33CEF">
            <w:r>
              <w:t>June 16, 2020</w:t>
            </w:r>
          </w:p>
        </w:tc>
        <w:tc>
          <w:tcPr>
            <w:tcW w:w="4860" w:type="dxa"/>
            <w:tcBorders>
              <w:right w:val="nil"/>
            </w:tcBorders>
          </w:tcPr>
          <w:p w14:paraId="05A0637F" w14:textId="4C4440F6" w:rsidR="00B33CEF" w:rsidRPr="00EF4ADF" w:rsidRDefault="58098FA4" w:rsidP="00B33CEF">
            <w:pPr>
              <w:rPr>
                <w:ins w:id="20" w:author="Tamalur Shaikh" w:date="2020-06-16T13:13:00Z"/>
              </w:rPr>
            </w:pPr>
            <w:ins w:id="21" w:author="Student05" w:date="2020-06-16T13:12:00Z">
              <w:r>
                <w:t>First version looks good –student 05</w:t>
              </w:r>
            </w:ins>
          </w:p>
          <w:p w14:paraId="6FB944B9" w14:textId="18FABA85" w:rsidR="00B33CEF" w:rsidRPr="00EF4ADF" w:rsidRDefault="4A81E634" w:rsidP="2545BE81">
            <w:pPr>
              <w:rPr>
                <w:ins w:id="22" w:author="Tamalur Shaikh" w:date="2020-06-16T14:28:00Z"/>
              </w:rPr>
            </w:pPr>
            <w:ins w:id="23" w:author="Tamalur Shaikh" w:date="2020-06-16T13:13:00Z">
              <w:r>
                <w:t>Ok looks good tp me</w:t>
              </w:r>
            </w:ins>
            <w:ins w:id="24" w:author="Tamalur Shaikh" w:date="2020-06-16T14:28:00Z">
              <w:r w:rsidR="633675D5">
                <w:t xml:space="preserve"> – </w:t>
              </w:r>
            </w:ins>
            <w:ins w:id="25" w:author="Tamalur Shaikh" w:date="2020-06-16T13:13:00Z">
              <w:r>
                <w:t>Tamalu</w:t>
              </w:r>
            </w:ins>
            <w:ins w:id="26" w:author="Tamalur Shaikh" w:date="2020-06-16T13:14:00Z">
              <w:r>
                <w:t>r</w:t>
              </w:r>
            </w:ins>
          </w:p>
          <w:p w14:paraId="1710F74B" w14:textId="0A691A2D" w:rsidR="00B33CEF" w:rsidRPr="00EF4ADF" w:rsidRDefault="3EA661D3" w:rsidP="39C7F1F2">
            <w:pPr>
              <w:rPr>
                <w:ins w:id="27" w:author="Student05" w:date="2020-06-16T14:30:00Z"/>
              </w:rPr>
            </w:pPr>
            <w:ins w:id="28" w:author="Tamalur Shaikh" w:date="2020-06-16T14:28:00Z">
              <w:r>
                <w:t>2</w:t>
              </w:r>
              <w:r w:rsidRPr="346EDD65">
                <w:rPr>
                  <w:vertAlign w:val="superscript"/>
                </w:rPr>
                <w:t>nd</w:t>
              </w:r>
              <w:r>
                <w:t xml:space="preserve"> change on rev 1</w:t>
              </w:r>
            </w:ins>
          </w:p>
          <w:p w14:paraId="52E56223" w14:textId="1B841348" w:rsidR="00B33CEF" w:rsidRPr="00EF4ADF" w:rsidRDefault="5F949121" w:rsidP="39C7F1F2">
            <w:ins w:id="29" w:author="Student05" w:date="2020-06-16T14:30:00Z">
              <w:r>
                <w:t xml:space="preserve">Ok </w:t>
              </w:r>
            </w:ins>
          </w:p>
        </w:tc>
      </w:tr>
      <w:tr w:rsidR="00117337" w14:paraId="3358B71E" w14:textId="77777777" w:rsidTr="1CC5B13A">
        <w:tc>
          <w:tcPr>
            <w:tcW w:w="1705" w:type="dxa"/>
            <w:tcBorders>
              <w:left w:val="nil"/>
            </w:tcBorders>
          </w:tcPr>
          <w:p w14:paraId="5404EA8D" w14:textId="08304845" w:rsidR="00117337" w:rsidRDefault="00117337" w:rsidP="00117337">
            <w:r>
              <w:t>2</w:t>
            </w:r>
          </w:p>
        </w:tc>
        <w:tc>
          <w:tcPr>
            <w:tcW w:w="2970" w:type="dxa"/>
          </w:tcPr>
          <w:p w14:paraId="5BA70BAC" w14:textId="2D045621" w:rsidR="00117337" w:rsidRDefault="00B473C5" w:rsidP="00117337">
            <w:r>
              <w:t>June 16, 2020</w:t>
            </w:r>
          </w:p>
        </w:tc>
        <w:tc>
          <w:tcPr>
            <w:tcW w:w="4860" w:type="dxa"/>
            <w:tcBorders>
              <w:right w:val="nil"/>
            </w:tcBorders>
          </w:tcPr>
          <w:p w14:paraId="0865632F" w14:textId="322B2B1A" w:rsidR="00117337" w:rsidRDefault="173D5D93" w:rsidP="00117337">
            <w:pPr>
              <w:rPr>
                <w:ins w:id="30" w:author="Tamalur Shaikh" w:date="2020-06-16T14:53:00Z"/>
              </w:rPr>
            </w:pPr>
            <w:ins w:id="31" w:author="Tamalur Shaikh" w:date="2020-06-16T14:53:00Z">
              <w:r>
                <w:t xml:space="preserve">Reason for changing </w:t>
              </w:r>
            </w:ins>
            <w:ins w:id="32" w:author="Tamalur Shaikh" w:date="2020-06-16T14:54:00Z">
              <w:r>
                <w:t xml:space="preserve">ver 2 </w:t>
              </w:r>
            </w:ins>
            <w:ins w:id="33" w:author="Tamalur Shaikh" w:date="2020-06-16T14:53:00Z">
              <w:r>
                <w:t xml:space="preserve"> is xxxx</w:t>
              </w:r>
            </w:ins>
          </w:p>
          <w:p w14:paraId="5A91E4FB" w14:textId="2369CD18" w:rsidR="00117337" w:rsidRDefault="2F45641E" w:rsidP="00117337">
            <w:pPr>
              <w:rPr>
                <w:ins w:id="34" w:author="Tamalur Shaikh" w:date="2020-06-16T14:53:00Z"/>
              </w:rPr>
            </w:pPr>
            <w:ins w:id="35" w:author="Student05" w:date="2020-06-16T14:51:00Z">
              <w:r>
                <w:t xml:space="preserve">Test changes version 2 and we are changing </w:t>
              </w:r>
            </w:ins>
            <w:ins w:id="36" w:author="Student05" w:date="2020-06-16T14:52:00Z">
              <w:r>
                <w:t>it to version 3</w:t>
              </w:r>
            </w:ins>
          </w:p>
          <w:p w14:paraId="4B19FEA6" w14:textId="501AF206" w:rsidR="00117337" w:rsidRDefault="264A6EE8" w:rsidP="024EDD8F">
            <w:pPr>
              <w:rPr>
                <w:ins w:id="37" w:author="Student05" w:date="2020-06-16T14:55:00Z"/>
              </w:rPr>
            </w:pPr>
            <w:ins w:id="38" w:author="Tamalur Shaikh" w:date="2020-06-16T14:53:00Z">
              <w:r>
                <w:t>Ok change this from Tamalur</w:t>
              </w:r>
            </w:ins>
          </w:p>
          <w:p w14:paraId="3277A744" w14:textId="300A48E5" w:rsidR="00117337" w:rsidRDefault="0005B8FE" w:rsidP="024EDD8F">
            <w:ins w:id="39" w:author="Student05" w:date="2020-06-16T14:55:00Z">
              <w:r>
                <w:t>Ok change this version</w:t>
              </w:r>
            </w:ins>
          </w:p>
        </w:tc>
      </w:tr>
      <w:tr w:rsidR="006A4A78" w14:paraId="728FFF1F" w14:textId="77777777" w:rsidTr="1CC5B13A">
        <w:tc>
          <w:tcPr>
            <w:tcW w:w="1705" w:type="dxa"/>
            <w:tcBorders>
              <w:left w:val="nil"/>
            </w:tcBorders>
          </w:tcPr>
          <w:p w14:paraId="790D983B" w14:textId="023B5EDE" w:rsidR="006A4A78" w:rsidRDefault="006A4A78" w:rsidP="006A4A78">
            <w:r>
              <w:t>3</w:t>
            </w:r>
          </w:p>
        </w:tc>
        <w:tc>
          <w:tcPr>
            <w:tcW w:w="2970" w:type="dxa"/>
          </w:tcPr>
          <w:p w14:paraId="19960466" w14:textId="46948AC3" w:rsidR="006A4A78" w:rsidRDefault="00B473C5" w:rsidP="006A4A78">
            <w:r>
              <w:t>June 16, 2020</w:t>
            </w:r>
          </w:p>
        </w:tc>
        <w:tc>
          <w:tcPr>
            <w:tcW w:w="4860" w:type="dxa"/>
            <w:tcBorders>
              <w:right w:val="nil"/>
            </w:tcBorders>
          </w:tcPr>
          <w:p w14:paraId="2B33855D" w14:textId="629C8E2D" w:rsidR="006A4A78" w:rsidRDefault="1FA8C6E4" w:rsidP="006A4A78">
            <w:ins w:id="40" w:author="Student05" w:date="2020-06-16T15:13:00Z">
              <w:r>
                <w:t>This version has some flaw. We need to change this.</w:t>
              </w:r>
            </w:ins>
          </w:p>
        </w:tc>
      </w:tr>
      <w:tr w:rsidR="00AE62B7" w14:paraId="6D2FA812" w14:textId="77777777" w:rsidTr="1CC5B13A">
        <w:tc>
          <w:tcPr>
            <w:tcW w:w="1705" w:type="dxa"/>
            <w:tcBorders>
              <w:left w:val="nil"/>
            </w:tcBorders>
          </w:tcPr>
          <w:p w14:paraId="08FEF14E" w14:textId="74DDED52" w:rsidR="00AE62B7" w:rsidRDefault="00AE62B7" w:rsidP="00AE62B7">
            <w:r>
              <w:t>4</w:t>
            </w:r>
          </w:p>
        </w:tc>
        <w:tc>
          <w:tcPr>
            <w:tcW w:w="2970" w:type="dxa"/>
          </w:tcPr>
          <w:p w14:paraId="377BE74C" w14:textId="432202EF" w:rsidR="00AE62B7" w:rsidRDefault="00B473C5" w:rsidP="00AE62B7">
            <w:r>
              <w:t>June 16, 2020</w:t>
            </w:r>
          </w:p>
        </w:tc>
        <w:tc>
          <w:tcPr>
            <w:tcW w:w="4860" w:type="dxa"/>
            <w:tcBorders>
              <w:right w:val="nil"/>
            </w:tcBorders>
          </w:tcPr>
          <w:p w14:paraId="27651DA9" w14:textId="471E0E4B" w:rsidR="00AE62B7" w:rsidRDefault="568D670C" w:rsidP="00AE62B7">
            <w:ins w:id="41" w:author="Tamalur Shaikh" w:date="2020-06-16T15:45:00Z">
              <w:r>
                <w:t>dsfsdfsdfsdfsdfsdfsdfsdfsd</w:t>
              </w:r>
            </w:ins>
          </w:p>
        </w:tc>
      </w:tr>
      <w:tr w:rsidR="00272ED9" w14:paraId="138E637C" w14:textId="77777777" w:rsidTr="1CC5B13A">
        <w:tc>
          <w:tcPr>
            <w:tcW w:w="1705" w:type="dxa"/>
            <w:tcBorders>
              <w:left w:val="nil"/>
            </w:tcBorders>
          </w:tcPr>
          <w:p w14:paraId="1C006862" w14:textId="3D2EEB19" w:rsidR="00272ED9" w:rsidRDefault="00272ED9" w:rsidP="00272ED9">
            <w:r>
              <w:t>5</w:t>
            </w:r>
          </w:p>
        </w:tc>
        <w:tc>
          <w:tcPr>
            <w:tcW w:w="2970" w:type="dxa"/>
          </w:tcPr>
          <w:p w14:paraId="56B147EC" w14:textId="04829C54" w:rsidR="00272ED9" w:rsidRDefault="00B473C5" w:rsidP="00272ED9">
            <w:r>
              <w:t>June 16, 2020</w:t>
            </w:r>
          </w:p>
        </w:tc>
        <w:tc>
          <w:tcPr>
            <w:tcW w:w="4860" w:type="dxa"/>
            <w:tcBorders>
              <w:right w:val="nil"/>
            </w:tcBorders>
          </w:tcPr>
          <w:p w14:paraId="1C553554" w14:textId="78C32CBA" w:rsidR="00272ED9" w:rsidRDefault="54DCBD83" w:rsidP="00272ED9">
            <w:pPr>
              <w:rPr>
                <w:ins w:id="42" w:author="Tamalur Shaikh" w:date="2020-06-16T16:14:00Z"/>
              </w:rPr>
            </w:pPr>
            <w:ins w:id="43" w:author="Student05" w:date="2020-06-16T16:12:00Z">
              <w:r>
                <w:t xml:space="preserve">Need </w:t>
              </w:r>
            </w:ins>
            <w:ins w:id="44" w:author="Student05" w:date="2020-06-16T16:13:00Z">
              <w:r>
                <w:t>to change 5 for xxxxxdansdnasdnasmdn</w:t>
              </w:r>
            </w:ins>
          </w:p>
          <w:p w14:paraId="6A211E25" w14:textId="3C1D207C" w:rsidR="00272ED9" w:rsidRDefault="348C5C9F" w:rsidP="1CC5B13A">
            <w:ins w:id="45" w:author="Tamalur Shaikh" w:date="2020-06-16T16:14:00Z">
              <w:r>
                <w:t>Tamalur added this for 5</w:t>
              </w:r>
            </w:ins>
          </w:p>
        </w:tc>
      </w:tr>
    </w:tbl>
    <w:p w14:paraId="07547A01" w14:textId="77777777" w:rsidR="00462CBC" w:rsidRDefault="00462CBC" w:rsidP="00462CBC"/>
    <w:p w14:paraId="5043CB0F" w14:textId="77777777" w:rsidR="00462CBC" w:rsidRDefault="00462CBC" w:rsidP="00462CBC"/>
    <w:p w14:paraId="07459315" w14:textId="77777777" w:rsidR="00462CBC" w:rsidRDefault="00462CBC" w:rsidP="00462CBC"/>
    <w:p w14:paraId="6537F28F" w14:textId="77777777" w:rsidR="00462CBC" w:rsidRDefault="00462CBC" w:rsidP="00462CBC"/>
    <w:p w14:paraId="6DFB9E20" w14:textId="77777777" w:rsidR="00462CBC" w:rsidRDefault="00462CBC" w:rsidP="00462CBC"/>
    <w:p w14:paraId="70DF9E56" w14:textId="77777777" w:rsidR="00462CBC" w:rsidRDefault="00462CBC" w:rsidP="00462CBC"/>
    <w:p w14:paraId="44E871BC" w14:textId="77777777" w:rsidR="00462CBC" w:rsidRPr="00462CBC" w:rsidRDefault="00462CBC" w:rsidP="00462CBC"/>
    <w:sectPr w:rsidR="00462CBC" w:rsidRPr="00462CB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A5D23" w14:textId="77777777" w:rsidR="00B57937" w:rsidRDefault="00B57937">
      <w:pPr>
        <w:spacing w:after="0" w:line="240" w:lineRule="auto"/>
      </w:pPr>
      <w:r>
        <w:separator/>
      </w:r>
    </w:p>
  </w:endnote>
  <w:endnote w:type="continuationSeparator" w:id="0">
    <w:p w14:paraId="738610EB" w14:textId="77777777" w:rsidR="00B57937" w:rsidRDefault="00B57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29076" w14:textId="77777777" w:rsidR="00B33CEF" w:rsidRDefault="00B33C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FF5F2" w14:textId="77777777"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14:paraId="7EF81E0D" w14:textId="77777777" w:rsidTr="00044EF2">
      <w:tc>
        <w:tcPr>
          <w:tcW w:w="4590" w:type="dxa"/>
        </w:tcPr>
        <w:p w14:paraId="1F82E5A4" w14:textId="124C87CA" w:rsidR="00AD4AEB" w:rsidRDefault="00B473C5" w:rsidP="00044EF2">
          <w:pPr>
            <w:pStyle w:val="Footer"/>
          </w:pPr>
          <w:r>
            <w:t>IT-07 TEST IT SOP To TEST REV HIST</w:t>
          </w:r>
        </w:p>
      </w:tc>
      <w:tc>
        <w:tcPr>
          <w:tcW w:w="4680" w:type="dxa"/>
        </w:tcPr>
        <w:p w14:paraId="52A72202" w14:textId="77777777" w:rsidR="00AD4AEB" w:rsidRDefault="00B473C5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B974C7">
                <w:rPr>
                  <w:b/>
                  <w:bCs/>
                  <w:noProof/>
                </w:rPr>
                <w:t>2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B974C7">
                <w:rPr>
                  <w:b/>
                  <w:bCs/>
                  <w:noProof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14:paraId="5630AD66" w14:textId="77777777"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D93B2" w14:textId="77777777" w:rsidR="00B33CEF" w:rsidRDefault="00B33C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F29E8" w14:textId="77777777" w:rsidR="00B57937" w:rsidRDefault="00B57937">
      <w:pPr>
        <w:spacing w:after="0" w:line="240" w:lineRule="auto"/>
      </w:pPr>
      <w:r>
        <w:separator/>
      </w:r>
    </w:p>
  </w:footnote>
  <w:footnote w:type="continuationSeparator" w:id="0">
    <w:p w14:paraId="3B7B4B86" w14:textId="77777777" w:rsidR="00B57937" w:rsidRDefault="00B57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226A1" w14:textId="77777777" w:rsidR="00B33CEF" w:rsidRDefault="00B33C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27D6C" w14:textId="77777777" w:rsidR="00B974C7" w:rsidRDefault="00B974C7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0D1EF814" wp14:editId="781FDEE5">
          <wp:simplePos x="0" y="0"/>
          <wp:positionH relativeFrom="margin">
            <wp:posOffset>-71252</wp:posOffset>
          </wp:positionH>
          <wp:positionV relativeFrom="paragraph">
            <wp:posOffset>-23636</wp:posOffset>
          </wp:positionV>
          <wp:extent cx="1009650" cy="390525"/>
          <wp:effectExtent l="0" t="0" r="0" b="9525"/>
          <wp:wrapThrough wrapText="bothSides">
            <wp:wrapPolygon edited="0">
              <wp:start x="0" y="0"/>
              <wp:lineTo x="0" y="21073"/>
              <wp:lineTo x="21192" y="21073"/>
              <wp:lineTo x="21192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805D2" w14:textId="77777777" w:rsidR="00B33CEF" w:rsidRDefault="00B33C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amalur Shaikh">
    <w15:presenceInfo w15:providerId="AD" w15:userId="S-1-5-21-1813067905-1060717424-720635935-145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trackRevisions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5B8FE"/>
    <w:rsid w:val="0009030F"/>
    <w:rsid w:val="000F5E53"/>
    <w:rsid w:val="00100583"/>
    <w:rsid w:val="00115C96"/>
    <w:rsid w:val="00117337"/>
    <w:rsid w:val="00135E78"/>
    <w:rsid w:val="00172A18"/>
    <w:rsid w:val="00176714"/>
    <w:rsid w:val="00195252"/>
    <w:rsid w:val="00196BA2"/>
    <w:rsid w:val="001C1EC5"/>
    <w:rsid w:val="001D0A8C"/>
    <w:rsid w:val="001E63CF"/>
    <w:rsid w:val="001E64D0"/>
    <w:rsid w:val="001F2C77"/>
    <w:rsid w:val="00272ED9"/>
    <w:rsid w:val="00277808"/>
    <w:rsid w:val="002A71D6"/>
    <w:rsid w:val="002E399F"/>
    <w:rsid w:val="00311982"/>
    <w:rsid w:val="0031297C"/>
    <w:rsid w:val="00351084"/>
    <w:rsid w:val="0035326D"/>
    <w:rsid w:val="0035662C"/>
    <w:rsid w:val="00363B81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93828"/>
    <w:rsid w:val="005C6B57"/>
    <w:rsid w:val="005D12D7"/>
    <w:rsid w:val="005D2B7C"/>
    <w:rsid w:val="00623E9C"/>
    <w:rsid w:val="006426B4"/>
    <w:rsid w:val="0065157E"/>
    <w:rsid w:val="00696C14"/>
    <w:rsid w:val="006A14A1"/>
    <w:rsid w:val="006A4A78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402A5"/>
    <w:rsid w:val="00A654C0"/>
    <w:rsid w:val="00AC438A"/>
    <w:rsid w:val="00AC4C31"/>
    <w:rsid w:val="00AC7FBD"/>
    <w:rsid w:val="00AD438A"/>
    <w:rsid w:val="00AD4AEB"/>
    <w:rsid w:val="00AE62B7"/>
    <w:rsid w:val="00AE7C8B"/>
    <w:rsid w:val="00AF1E20"/>
    <w:rsid w:val="00B0418C"/>
    <w:rsid w:val="00B041C4"/>
    <w:rsid w:val="00B33CEF"/>
    <w:rsid w:val="00B473C5"/>
    <w:rsid w:val="00B500C5"/>
    <w:rsid w:val="00B57695"/>
    <w:rsid w:val="00B57937"/>
    <w:rsid w:val="00B6031C"/>
    <w:rsid w:val="00B634F1"/>
    <w:rsid w:val="00B87F77"/>
    <w:rsid w:val="00B974C7"/>
    <w:rsid w:val="00BA190E"/>
    <w:rsid w:val="00BB3085"/>
    <w:rsid w:val="00BE309C"/>
    <w:rsid w:val="00BF411F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7117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  <w:rsid w:val="0196854B"/>
    <w:rsid w:val="024EDD8F"/>
    <w:rsid w:val="02D46CDA"/>
    <w:rsid w:val="0C23D8CF"/>
    <w:rsid w:val="173D5D93"/>
    <w:rsid w:val="1A987721"/>
    <w:rsid w:val="1BAAB350"/>
    <w:rsid w:val="1CC5B13A"/>
    <w:rsid w:val="1D9FBD8A"/>
    <w:rsid w:val="1FA8C6E4"/>
    <w:rsid w:val="21A4E456"/>
    <w:rsid w:val="2545BE81"/>
    <w:rsid w:val="264A6EE8"/>
    <w:rsid w:val="2F45641E"/>
    <w:rsid w:val="3311E92C"/>
    <w:rsid w:val="346EDD65"/>
    <w:rsid w:val="348C5C9F"/>
    <w:rsid w:val="382B8D80"/>
    <w:rsid w:val="39C7F1F2"/>
    <w:rsid w:val="3E2FB634"/>
    <w:rsid w:val="3EA661D3"/>
    <w:rsid w:val="3FF826E9"/>
    <w:rsid w:val="48A321FA"/>
    <w:rsid w:val="4A81E634"/>
    <w:rsid w:val="5035C27A"/>
    <w:rsid w:val="54DCBD83"/>
    <w:rsid w:val="559446F3"/>
    <w:rsid w:val="55B98292"/>
    <w:rsid w:val="568D670C"/>
    <w:rsid w:val="58098FA4"/>
    <w:rsid w:val="5F949121"/>
    <w:rsid w:val="5FCEEE77"/>
    <w:rsid w:val="628190F3"/>
    <w:rsid w:val="633675D5"/>
    <w:rsid w:val="71DD7653"/>
    <w:rsid w:val="73371905"/>
    <w:rsid w:val="73A32976"/>
    <w:rsid w:val="7E28F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6B454969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04922BEC4D004B980D30C7ECFB55C7" ma:contentTypeVersion="8" ma:contentTypeDescription="Create a new document." ma:contentTypeScope="" ma:versionID="c1a5dc630194bd126bfaf9547630e40c">
  <xsd:schema xmlns:xsd="http://www.w3.org/2001/XMLSchema" xmlns:xs="http://www.w3.org/2001/XMLSchema" xmlns:p="http://schemas.microsoft.com/office/2006/metadata/properties" xmlns:ns2="af3bc001-2b28-4618-ac62-3b497ea0788b" xmlns:ns3="2121fbf3-7d07-4fd4-b567-59f5ac56a835" targetNamespace="http://schemas.microsoft.com/office/2006/metadata/properties" ma:root="true" ma:fieldsID="43a52fdbb30b3c762001854a76ea8948" ns2:_="" ns3:_="">
    <xsd:import namespace="af3bc001-2b28-4618-ac62-3b497ea0788b"/>
    <xsd:import namespace="2121fbf3-7d07-4fd4-b567-59f5ac56a8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Owner" minOccurs="0"/>
                <xsd:element ref="ns2:SOPNO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bc001-2b28-4618-ac62-3b497ea07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Owner" ma:index="10" nillable="true" ma:displayName="Owner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PNO" ma:index="11" nillable="true" ma:displayName="SOPNO" ma:internalName="SOPNO">
      <xsd:simpleType>
        <xsd:restriction base="dms:Text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1fbf3-7d07-4fd4-b567-59f5ac56a83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PNO xmlns="af3bc001-2b28-4618-ac62-3b497ea0788b">IT-07</SOPNO>
    <Owner xmlns="af3bc001-2b28-4618-ac62-3b497ea0788b">
      <UserInfo>
        <DisplayName>Tamalur Shaikh</DisplayName>
        <AccountId>10</AccountId>
        <AccountType/>
      </UserInfo>
    </Owner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2E7BFAD9-44FF-43DE-8CDF-B11AA1F2B6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3bc001-2b28-4618-ac62-3b497ea0788b"/>
    <ds:schemaRef ds:uri="2121fbf3-7d07-4fd4-b567-59f5ac56a8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EB9406-1ADC-4C68-BF8D-7C9FD99914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D8EB55-5446-4962-A524-E2386C485028}">
  <ds:schemaRefs>
    <ds:schemaRef ds:uri="http://schemas.microsoft.com/office/2006/metadata/properties"/>
    <ds:schemaRef ds:uri="http://schemas.microsoft.com/office/infopath/2007/PartnerControls"/>
    <ds:schemaRef ds:uri="af3bc001-2b28-4618-ac62-3b497ea0788b"/>
  </ds:schemaRefs>
</ds:datastoreItem>
</file>

<file path=customXml/itemProps4.xml><?xml version="1.0" encoding="utf-8"?>
<ds:datastoreItem xmlns:ds="http://schemas.openxmlformats.org/officeDocument/2006/customXml" ds:itemID="{013A1BFE-66FC-4480-A02B-D3F3C258C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5</TotalTime>
  <Pages>4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2020-06-16T16:22:00Z</dcterms:created>
  <dcterms:modified xsi:type="dcterms:W3CDTF">2020-06-16T16:22:00Z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  <property fmtid="{D5CDD505-2E9C-101B-9397-08002B2CF9AE}" pid="3" name="ContentTypeId">
    <vt:lpwstr>0x0101003D04922BEC4D004B980D30C7ECFB55C7</vt:lpwstr>
  </property>
</Properties>
</file>