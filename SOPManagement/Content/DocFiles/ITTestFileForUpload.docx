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0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2160"/>
        <w:gridCol w:w="2958"/>
        <w:gridCol w:w="1554"/>
        <w:gridCol w:w="2928"/>
      </w:tblGrid>
      <w:tr w:rsidR="00C8453E" w14:paraId="3C681F8D" w14:textId="77777777" w:rsidTr="00AC4C31">
        <w:trPr>
          <w:trHeight w:val="785"/>
        </w:trPr>
        <w:tc>
          <w:tcPr>
            <w:tcW w:w="2160" w:type="dxa"/>
            <w:shd w:val="clear" w:color="auto" w:fill="099BDD" w:themeFill="text2"/>
            <w:vAlign w:val="center"/>
          </w:tcPr>
          <w:p w14:paraId="4289F8D4" w14:textId="77777777"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14:paraId="421BB7D4" w14:textId="77777777" w:rsidR="00C8453E" w:rsidRPr="0003455F" w:rsidRDefault="00C8453E" w:rsidP="003A78D7">
            <w:pPr/>
            <w:r>
              <w:t>ITTestFileForUpload</w:t>
            </w:r>
          </w:p>
        </w:tc>
      </w:tr>
      <w:tr w:rsidR="006426B4" w14:paraId="6AA941B9" w14:textId="77777777" w:rsidTr="00AC4C31">
        <w:trPr>
          <w:trHeight w:val="610"/>
        </w:trPr>
        <w:tc>
          <w:tcPr>
            <w:tcW w:w="2160" w:type="dxa"/>
            <w:shd w:val="clear" w:color="auto" w:fill="099BDD" w:themeFill="text2"/>
            <w:vAlign w:val="center"/>
          </w:tcPr>
          <w:p w14:paraId="018F2E68" w14:textId="77777777"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0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14:paraId="6CF3F883" w14:textId="77777777" w:rsidR="006426B4" w:rsidRPr="0003455F" w:rsidRDefault="006426B4" w:rsidP="006426B4">
            <w:pPr/>
            <w:r>
              <w:t>IT-46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14:paraId="6691A449" w14:textId="77777777"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7C588312" w14:textId="77777777" w:rsidR="006426B4" w:rsidRPr="0003455F" w:rsidRDefault="006426B4" w:rsidP="006426B4">
            <w:pPr/>
            <w:r>
              <w:t>1</w:t>
            </w:r>
          </w:p>
        </w:tc>
      </w:tr>
      <w:bookmarkEnd w:id="0"/>
      <w:tr w:rsidR="00C8453E" w14:paraId="7BCC96C3" w14:textId="77777777" w:rsidTr="00AC4C31">
        <w:trPr>
          <w:trHeight w:val="683"/>
        </w:trPr>
        <w:tc>
          <w:tcPr>
            <w:tcW w:w="2160" w:type="dxa"/>
            <w:shd w:val="clear" w:color="auto" w:fill="099BDD" w:themeFill="text2"/>
            <w:vAlign w:val="center"/>
          </w:tcPr>
          <w:p w14:paraId="7A4B3D88" w14:textId="77777777"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14:paraId="338476C1" w14:textId="77777777" w:rsidR="00C8453E" w:rsidRPr="0003455F" w:rsidRDefault="00C8453E" w:rsidP="009774A2">
            <w:pPr/>
            <w:r>
              <w:t>April 28, 2020</w:t>
            </w:r>
          </w:p>
        </w:tc>
      </w:tr>
      <w:tr w:rsidR="00F05A4E" w14:paraId="6EEDAB7E" w14:textId="77777777" w:rsidTr="00AC4C31">
        <w:trPr>
          <w:trHeight w:val="647"/>
        </w:trPr>
        <w:tc>
          <w:tcPr>
            <w:tcW w:w="2160" w:type="dxa"/>
            <w:shd w:val="clear" w:color="auto" w:fill="099BDD" w:themeFill="text2"/>
            <w:vAlign w:val="center"/>
          </w:tcPr>
          <w:p w14:paraId="72C0B012" w14:textId="77777777"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14:paraId="652F9ED8" w14:textId="77777777" w:rsidR="00F05A4E" w:rsidRPr="0003455F" w:rsidRDefault="00F05A4E" w:rsidP="00993ECE">
            <w:pPr/>
            <w:r>
              <w:t>Tamalur Shaikh</w:t>
            </w:r>
          </w:p>
        </w:tc>
      </w:tr>
    </w:tbl>
    <w:p w14:paraId="2ED8F79C" w14:textId="77777777" w:rsidR="00195252" w:rsidRDefault="00195252" w:rsidP="009D0CB6">
      <w:pPr>
        <w:spacing w:before="0" w:after="0"/>
      </w:pPr>
    </w:p>
    <w:p w14:paraId="549FF8CF" w14:textId="77777777" w:rsidR="00AC4C31" w:rsidRDefault="00AC4C31" w:rsidP="00AC4C31">
      <w:pPr>
        <w:pStyle w:val="Heading2"/>
      </w:pPr>
      <w:r>
        <w:t>REVIEWERS</w:t>
      </w:r>
    </w:p>
    <w:tbl>
      <w:tblPr>
        <w:tblStyle w:val="TableGrid"/>
        <w:tblW w:w="9540" w:type="dxa"/>
        <w:tblInd w:w="-90" w:type="dxa"/>
        <w:tblLook w:val="04A0" w:firstRow="1" w:lastRow="0" w:firstColumn="1" w:lastColumn="0" w:noHBand="0" w:noVBand="1"/>
      </w:tblPr>
      <w:tblGrid>
        <w:gridCol w:w="2515"/>
        <w:gridCol w:w="2520"/>
        <w:gridCol w:w="2610"/>
        <w:gridCol w:w="1895"/>
      </w:tblGrid>
      <w:tr w:rsidR="003860F6" w:rsidRPr="0003455F" w14:paraId="415BF32A" w14:textId="77777777" w:rsidTr="000F5E53">
        <w:trPr>
          <w:trHeight w:val="440"/>
        </w:trPr>
        <w:tc>
          <w:tcPr>
            <w:tcW w:w="2515" w:type="dxa"/>
            <w:tcBorders>
              <w:top w:val="single" w:sz="4" w:space="0" w:color="2C2C2C" w:themeColor="text1"/>
              <w:left w:val="nil"/>
              <w:bottom w:val="single" w:sz="4" w:space="0" w:color="auto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14:paraId="1818EE93" w14:textId="77777777"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14:paraId="0F853AEC" w14:textId="77777777"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14:paraId="05322816" w14:textId="77777777"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auto"/>
              <w:right w:val="nil"/>
            </w:tcBorders>
            <w:shd w:val="clear" w:color="auto" w:fill="099BDD" w:themeFill="text2"/>
            <w:vAlign w:val="center"/>
          </w:tcPr>
          <w:p w14:paraId="703877E1" w14:textId="77777777"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14:paraId="79B4255A" w14:textId="77777777" w:rsidTr="000F5E53">
        <w:trPr>
          <w:trHeight w:val="266"/>
        </w:trPr>
        <w:tc>
          <w:tcPr>
            <w:tcW w:w="2515" w:type="dxa"/>
            <w:tcBorders>
              <w:top w:val="single" w:sz="4" w:space="0" w:color="auto"/>
              <w:left w:val="none" w:sz="2" w:space="1" w:color="FFFFFF"/>
              <w:bottom w:val="single" w:sz="4" w:space="0" w:color="auto"/>
              <w:right w:val="single" w:sz="4" w:space="0" w:color="auto"/>
            </w:tcBorders>
          </w:tcPr>
          <w:p w14:paraId="7F8C78FB" w14:textId="77777777" w:rsidR="003A78D7" w:rsidRPr="0003455F" w:rsidRDefault="003A78D7" w:rsidP="00F92BD8">
            <w:pPr/>
            <w:r>
              <w:t>Hellen Patrick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auto"/>
              <w:bottom w:val="single" w:sz="4" w:space="0" w:color="2C2C2C" w:themeColor="text1"/>
              <w:right w:val="single" w:sz="4" w:space="0" w:color="2C2C2C" w:themeColor="text1"/>
            </w:tcBorders>
          </w:tcPr>
          <w:p w14:paraId="4B0A3682" w14:textId="77777777" w:rsidR="00172A18" w:rsidRPr="0003455F" w:rsidRDefault="00172A18" w:rsidP="00F92BD8">
            <w:pPr/>
            <w:r>
              <w:t>Imaging and Indexing Clerk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auto"/>
            </w:tcBorders>
            <w:vAlign w:val="center"/>
          </w:tcPr>
          <w:p w14:paraId="61DA06D8" w14:textId="77777777" w:rsidR="003A78D7" w:rsidRPr="0003455F" w:rsidRDefault="003A78D7" w:rsidP="00F92BD8">
            <w:pPr/>
            <w:r>
              <w:t>Signed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2" w:space="1" w:color="FFFFFF"/>
            </w:tcBorders>
            <w:vAlign w:val="center"/>
          </w:tcPr>
          <w:p w14:paraId="044582B6" w14:textId="77777777" w:rsidR="003A78D7" w:rsidRPr="0003455F" w:rsidRDefault="003A78D7" w:rsidP="00F92BD8">
            <w:pPr/>
            <w:r>
              <w:t>April 28, 2020</w:t>
            </w:r>
          </w:p>
        </w:tc>
      </w:tr>
      <w:tr w:rsidR="00090C8D" w14:paraId="6001F97C" w14:textId="77777777">
        <w:tc>
          <w:tcPr>
            <w:tcW w:w="2515" w:type="dxa"/>
            <w:tcBorders>
              <w:left w:val="none" w:sz="2" w:space="1" w:color="FFFFFF"/>
            </w:tcBorders>
          </w:tcPr>
          <w:p w14:paraId="32A5770B" w14:textId="77777777" w:rsidR="00090C8D" w:rsidRDefault="00E92E18">
            <w:pPr/>
            <w:r>
              <w:t>Kazi Islam</w:t>
            </w:r>
          </w:p>
        </w:tc>
        <w:tc>
          <w:tcPr>
            <w:tcW w:w="2520" w:type="dxa"/>
          </w:tcPr>
          <w:p w14:paraId="10D4BDB0" w14:textId="77777777" w:rsidR="00090C8D" w:rsidRDefault="00E92E18">
            <w:pPr/>
            <w:r>
              <w:t xml:space="preserve">System Analyst, Business Systems, Development &amp; Integration </w:t>
            </w:r>
          </w:p>
        </w:tc>
        <w:tc>
          <w:tcPr>
            <w:tcW w:w="2610" w:type="dxa"/>
          </w:tcPr>
          <w:p w14:paraId="4C7DB080" w14:textId="77777777" w:rsidR="00090C8D" w:rsidRDefault="00E92E18">
            <w:pPr/>
            <w:r>
              <w:t>Signed</w:t>
            </w:r>
          </w:p>
        </w:tc>
        <w:tc>
          <w:tcPr>
            <w:tcW w:w="1895" w:type="dxa"/>
            <w:tcBorders>
              <w:right w:val="none" w:sz="2" w:space="1" w:color="FFFFFF"/>
            </w:tcBorders>
          </w:tcPr>
          <w:p w14:paraId="0CE8F4BF" w14:textId="77777777" w:rsidR="00090C8D" w:rsidRDefault="00E92E18">
            <w:pPr/>
            <w:r>
              <w:t>April 28, 2020</w:t>
            </w:r>
          </w:p>
        </w:tc>
      </w:tr>
      <w:tr w:rsidR="00090C8D" w14:paraId="7DA8F153" w14:textId="77777777">
        <w:tc>
          <w:tcPr>
            <w:tcW w:w="2515" w:type="dxa"/>
            <w:tcBorders>
              <w:left w:val="none" w:sz="2" w:space="1" w:color="FFFFFF"/>
            </w:tcBorders>
          </w:tcPr>
          <w:p w14:paraId="46CCE96E" w14:textId="77777777" w:rsidR="00090C8D" w:rsidRDefault="00E92E18">
            <w:pPr/>
            <w:r>
              <w:t>Rachana Shirsat</w:t>
            </w:r>
          </w:p>
        </w:tc>
        <w:tc>
          <w:tcPr>
            <w:tcW w:w="2520" w:type="dxa"/>
          </w:tcPr>
          <w:p w14:paraId="3E240391" w14:textId="77777777" w:rsidR="00090C8D" w:rsidRDefault="00E92E18">
            <w:pPr/>
            <w:r>
              <w:t>Accounts Payable Specialist</w:t>
            </w:r>
          </w:p>
        </w:tc>
        <w:tc>
          <w:tcPr>
            <w:tcW w:w="2610" w:type="dxa"/>
          </w:tcPr>
          <w:p w14:paraId="06A9AD04" w14:textId="77777777" w:rsidR="00090C8D" w:rsidRDefault="00E92E18">
            <w:pPr/>
            <w:r>
              <w:t>Signed</w:t>
            </w:r>
          </w:p>
        </w:tc>
        <w:tc>
          <w:tcPr>
            <w:tcW w:w="1895" w:type="dxa"/>
            <w:tcBorders>
              <w:right w:val="none" w:sz="2" w:space="1" w:color="FFFFFF"/>
            </w:tcBorders>
          </w:tcPr>
          <w:p w14:paraId="365F360A" w14:textId="77777777" w:rsidR="00090C8D" w:rsidRDefault="00E92E18">
            <w:pPr/>
            <w:r>
              <w:t>April 28, 2020</w:t>
            </w:r>
          </w:p>
        </w:tc>
      </w:tr>
    </w:tbl>
    <w:p w14:paraId="553EF93C" w14:textId="77777777" w:rsidR="001F2C77" w:rsidRDefault="001F2C77" w:rsidP="0035326D">
      <w:pPr>
        <w:spacing w:before="0"/>
        <w:rPr>
          <w:sz w:val="24"/>
          <w:szCs w:val="24"/>
        </w:rPr>
      </w:pPr>
    </w:p>
    <w:p w14:paraId="6BEC44D7" w14:textId="77777777" w:rsidR="00AC4C31" w:rsidRDefault="00AC4C31" w:rsidP="00AC4C31">
      <w:pPr>
        <w:pStyle w:val="Heading2"/>
      </w:pPr>
      <w:r>
        <w:t>APPROVER</w:t>
      </w: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520"/>
        <w:gridCol w:w="2610"/>
        <w:gridCol w:w="1890"/>
      </w:tblGrid>
      <w:tr w:rsidR="008B78F0" w:rsidRPr="0003455F" w14:paraId="663E0E0A" w14:textId="77777777" w:rsidTr="000F5E53">
        <w:trPr>
          <w:trHeight w:val="440"/>
        </w:trPr>
        <w:tc>
          <w:tcPr>
            <w:tcW w:w="252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14:paraId="6219E856" w14:textId="77777777"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14:paraId="16F30B61" w14:textId="77777777"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14:paraId="05083D71" w14:textId="77777777"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14:paraId="2829CA2E" w14:textId="77777777"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14:paraId="137FE96F" w14:textId="77777777" w:rsidTr="000F5E53">
        <w:trPr>
          <w:trHeight w:val="266"/>
        </w:trPr>
        <w:tc>
          <w:tcPr>
            <w:tcW w:w="2520" w:type="dxa"/>
            <w:tcBorders>
              <w:top w:val="single" w:sz="4" w:space="0" w:color="auto"/>
              <w:left w:val="none" w:sz="2" w:space="1" w:color="FFFFFF"/>
              <w:bottom w:val="single" w:sz="4" w:space="0" w:color="auto"/>
              <w:right w:val="single" w:sz="4" w:space="0" w:color="auto"/>
            </w:tcBorders>
          </w:tcPr>
          <w:p w14:paraId="75AD92D6" w14:textId="77777777" w:rsidR="003A78D7" w:rsidRPr="0003455F" w:rsidRDefault="003A78D7" w:rsidP="003A78D7">
            <w:pPr/>
            <w:r>
              <w:t>Fraser Greig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14:paraId="1EE70997" w14:textId="77777777" w:rsidR="003A78D7" w:rsidRPr="0003455F" w:rsidRDefault="003A78D7" w:rsidP="003A78D7">
            <w:pPr/>
            <w:r>
              <w:t>Solution Design Manager</w:t>
            </w:r>
          </w:p>
        </w:tc>
        <w:tc>
          <w:tcPr>
            <w:tcW w:w="2610" w:type="dxa"/>
            <w:tcBorders>
              <w:right w:val="single" w:sz="4" w:space="0" w:color="auto"/>
            </w:tcBorders>
            <w:vAlign w:val="center"/>
          </w:tcPr>
          <w:p w14:paraId="2067A46C" w14:textId="77777777" w:rsidR="003A78D7" w:rsidRPr="0003455F" w:rsidRDefault="003A78D7" w:rsidP="00CA48A5">
            <w:pPr/>
            <w:r>
              <w:t>Signed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2" w:space="1" w:color="FFFFFF"/>
            </w:tcBorders>
            <w:vAlign w:val="center"/>
          </w:tcPr>
          <w:p w14:paraId="431B9069" w14:textId="77777777" w:rsidR="003A78D7" w:rsidRPr="0003455F" w:rsidRDefault="003A78D7" w:rsidP="00CA48A5">
            <w:pPr/>
            <w:r>
              <w:t>April 28, 2020</w:t>
            </w:r>
          </w:p>
        </w:tc>
      </w:tr>
    </w:tbl>
    <w:p w14:paraId="2D2B0045" w14:textId="77777777" w:rsidR="00F46E64" w:rsidRDefault="00F46E64" w:rsidP="001F2C77">
      <w:pPr>
        <w:rPr>
          <w:sz w:val="10"/>
          <w:szCs w:val="10"/>
        </w:rPr>
      </w:pPr>
    </w:p>
    <w:p w14:paraId="65B632B4" w14:textId="77777777" w:rsidR="00DC771E" w:rsidRDefault="00DC771E" w:rsidP="001F2C77">
      <w:pPr>
        <w:rPr>
          <w:sz w:val="10"/>
          <w:szCs w:val="10"/>
        </w:rPr>
      </w:pPr>
    </w:p>
    <w:p w14:paraId="19C402DA" w14:textId="77777777" w:rsidR="00DC771E" w:rsidRDefault="00DC771E" w:rsidP="001F2C77">
      <w:pPr>
        <w:rPr>
          <w:sz w:val="10"/>
          <w:szCs w:val="10"/>
        </w:rPr>
      </w:pPr>
    </w:p>
    <w:p w14:paraId="0FAE2869" w14:textId="77777777" w:rsidR="00DC771E" w:rsidRDefault="00DC771E" w:rsidP="001F2C77">
      <w:pPr>
        <w:rPr>
          <w:sz w:val="10"/>
          <w:szCs w:val="10"/>
        </w:rPr>
      </w:pPr>
    </w:p>
    <w:p w14:paraId="2750F500" w14:textId="77777777" w:rsidR="00DC771E" w:rsidRDefault="00DC771E" w:rsidP="001F2C77">
      <w:pPr>
        <w:rPr>
          <w:sz w:val="10"/>
          <w:szCs w:val="10"/>
        </w:rPr>
      </w:pPr>
    </w:p>
    <w:p w14:paraId="67D3C4F5" w14:textId="77777777" w:rsidR="00DC771E" w:rsidRDefault="00DC771E" w:rsidP="001F2C77">
      <w:pPr>
        <w:rPr>
          <w:sz w:val="10"/>
          <w:szCs w:val="10"/>
        </w:rPr>
      </w:pPr>
    </w:p>
    <w:p w14:paraId="4237E18A" w14:textId="77777777" w:rsidR="00DC771E" w:rsidRDefault="00DC771E" w:rsidP="001F2C77">
      <w:pPr>
        <w:rPr>
          <w:sz w:val="10"/>
          <w:szCs w:val="10"/>
        </w:rPr>
      </w:pPr>
    </w:p>
    <w:p w14:paraId="74D4529B" w14:textId="77777777" w:rsidR="00DC771E" w:rsidRDefault="00DC771E" w:rsidP="001F2C77">
      <w:pPr>
        <w:rPr>
          <w:sz w:val="10"/>
          <w:szCs w:val="10"/>
        </w:rPr>
      </w:pPr>
    </w:p>
    <w:p w14:paraId="1071FE98" w14:textId="77777777" w:rsidR="00DC771E" w:rsidRDefault="00DC771E" w:rsidP="001F2C77">
      <w:pPr>
        <w:rPr>
          <w:sz w:val="10"/>
          <w:szCs w:val="10"/>
        </w:rPr>
      </w:pPr>
    </w:p>
    <w:p w14:paraId="0040D17C" w14:textId="77777777" w:rsidR="00DC771E" w:rsidRDefault="00DC771E" w:rsidP="001F2C77">
      <w:pPr>
        <w:rPr>
          <w:sz w:val="10"/>
          <w:szCs w:val="10"/>
        </w:rPr>
      </w:pPr>
    </w:p>
    <w:p w14:paraId="51B1215E" w14:textId="77777777" w:rsidR="00DC771E" w:rsidRDefault="00DC771E" w:rsidP="001F2C77">
      <w:pPr>
        <w:rPr>
          <w:sz w:val="10"/>
          <w:szCs w:val="10"/>
        </w:rPr>
      </w:pPr>
    </w:p>
    <w:p w14:paraId="1359EA25" w14:textId="77777777" w:rsidR="00015AF4" w:rsidRDefault="00015AF4" w:rsidP="001F2C77">
      <w:pPr>
        <w:rPr>
          <w:sz w:val="10"/>
          <w:szCs w:val="10"/>
        </w:rPr>
      </w:pPr>
    </w:p>
    <w:p w14:paraId="7B784AE1" w14:textId="77777777" w:rsidR="00015AF4" w:rsidRDefault="00015AF4" w:rsidP="001F2C77">
      <w:pPr>
        <w:rPr>
          <w:sz w:val="10"/>
          <w:szCs w:val="10"/>
        </w:rPr>
      </w:pPr>
    </w:p>
    <w:p w14:paraId="50DD97D8" w14:textId="77777777" w:rsidR="00015AF4" w:rsidRDefault="00015AF4" w:rsidP="001F2C77">
      <w:pPr>
        <w:rPr>
          <w:sz w:val="10"/>
          <w:szCs w:val="10"/>
        </w:rPr>
      </w:pPr>
    </w:p>
    <w:p w14:paraId="601707EB" w14:textId="77777777" w:rsidR="00015AF4" w:rsidRDefault="00015AF4" w:rsidP="001F2C77">
      <w:pPr>
        <w:rPr>
          <w:sz w:val="10"/>
          <w:szCs w:val="10"/>
        </w:rPr>
      </w:pPr>
    </w:p>
    <w:p w14:paraId="6E97A307" w14:textId="77777777" w:rsidR="009C1B4E" w:rsidRDefault="009C1B4E" w:rsidP="001F2C77">
      <w:pPr>
        <w:rPr>
          <w:sz w:val="10"/>
          <w:szCs w:val="10"/>
        </w:rPr>
      </w:pPr>
    </w:p>
    <w:p w14:paraId="4A562985" w14:textId="77777777" w:rsidR="00015AF4" w:rsidRDefault="00015AF4" w:rsidP="001F2C77">
      <w:pPr>
        <w:rPr>
          <w:sz w:val="10"/>
          <w:szCs w:val="10"/>
        </w:rPr>
      </w:pPr>
    </w:p>
    <w:p w14:paraId="6683B565" w14:textId="77777777" w:rsidR="00015AF4" w:rsidRDefault="00015AF4" w:rsidP="001F2C77">
      <w:pPr>
        <w:rPr>
          <w:sz w:val="10"/>
          <w:szCs w:val="10"/>
        </w:rPr>
      </w:pPr>
    </w:p>
    <w:p w14:paraId="65D2DAFA" w14:textId="77777777" w:rsidR="007865BF" w:rsidRPr="00462CBC" w:rsidRDefault="00462CBC" w:rsidP="00462CBC">
      <w:pPr>
        <w:pStyle w:val="Heading1"/>
      </w:pPr>
      <w:r>
        <w:t>1.0</w:t>
      </w:r>
      <w:r w:rsidR="004D5408">
        <w:tab/>
      </w:r>
      <w:r>
        <w:t>purpose</w:t>
      </w:r>
    </w:p>
    <w:p w14:paraId="65278940" w14:textId="77777777" w:rsidR="00E55391" w:rsidRDefault="00CE61FB">
      <w:pPr/>
      <w:r>
        <w:t xml:space="preserve">This is a </w:t>
      </w:r>
      <w:proofErr w:type="spellStart"/>
      <w:proofErr w:type="gramStart"/>
      <w:r>
        <w:t>tesjkjkdjfdsf</w:t>
      </w:r>
      <w:proofErr w:type="spellEnd"/>
      <w:r>
        <w:t xml:space="preserve">  </w:t>
      </w:r>
      <w:proofErr w:type="spellStart"/>
      <w:r>
        <w:t>fksdfjksdf</w:t>
      </w:r>
      <w:proofErr w:type="spellEnd"/>
      <w:proofErr w:type="gramEnd"/>
      <w:r>
        <w:t xml:space="preserve"> </w:t>
      </w:r>
      <w:proofErr w:type="spellStart"/>
      <w:r>
        <w:t>ksdfsd</w:t>
      </w:r>
      <w:proofErr w:type="spellEnd"/>
      <w:r>
        <w:t xml:space="preserve"> </w:t>
      </w:r>
      <w:proofErr w:type="spellStart"/>
      <w:r>
        <w:t>fkdjfdsjfsdfkj</w:t>
      </w:r>
      <w:proofErr w:type="spellEnd"/>
      <w:r>
        <w:t xml:space="preserve"> </w:t>
      </w:r>
      <w:proofErr w:type="spellStart"/>
      <w:r>
        <w:t>sdfksd</w:t>
      </w:r>
      <w:proofErr w:type="spellEnd"/>
      <w:r>
        <w:t xml:space="preserve"> </w:t>
      </w:r>
      <w:proofErr w:type="spellStart"/>
      <w:r>
        <w:t>fsdkfdsf</w:t>
      </w:r>
      <w:proofErr w:type="spellEnd"/>
      <w:r>
        <w:t xml:space="preserve"> </w:t>
      </w:r>
      <w:proofErr w:type="spellStart"/>
      <w:r>
        <w:t>dfkjdsfkjdfkdsf</w:t>
      </w:r>
      <w:proofErr w:type="spellEnd"/>
      <w:r>
        <w:t xml:space="preserve"> </w:t>
      </w:r>
      <w:proofErr w:type="spellStart"/>
      <w:r>
        <w:t>dfkdsfds</w:t>
      </w:r>
      <w:proofErr w:type="spellEnd"/>
      <w:r>
        <w:t xml:space="preserve"> </w:t>
      </w:r>
      <w:proofErr w:type="spellStart"/>
      <w:r>
        <w:t>fdskdsf</w:t>
      </w:r>
      <w:proofErr w:type="spellEnd"/>
    </w:p>
    <w:p w14:paraId="38C953B0" w14:textId="77777777" w:rsidR="00CE61FB" w:rsidRDefault="00CE61FB">
      <w:pPr/>
      <w:proofErr w:type="spellStart"/>
      <w:r>
        <w:t>Fdksfdjsfksd</w:t>
      </w:r>
      <w:proofErr w:type="spellEnd"/>
      <w:r>
        <w:t xml:space="preserve"> </w:t>
      </w:r>
      <w:proofErr w:type="spellStart"/>
      <w:r>
        <w:t>kdfdsfkdsfdsfsdkfdfdskfjdkfdskfk</w:t>
      </w:r>
      <w:proofErr w:type="spellEnd"/>
      <w:r>
        <w:t xml:space="preserve"> </w:t>
      </w:r>
      <w:proofErr w:type="spellStart"/>
      <w:proofErr w:type="gramStart"/>
      <w:r>
        <w:t>jdkfkdsf</w:t>
      </w:r>
      <w:proofErr w:type="spellEnd"/>
      <w:r>
        <w:t xml:space="preserve">  </w:t>
      </w:r>
      <w:proofErr w:type="spellStart"/>
      <w:r>
        <w:t>dkfdsjfkjdfksd</w:t>
      </w:r>
      <w:proofErr w:type="spellEnd"/>
      <w:proofErr w:type="gramEnd"/>
      <w:r>
        <w:t xml:space="preserve"> </w:t>
      </w:r>
      <w:proofErr w:type="spellStart"/>
      <w:r>
        <w:t>fdskfdksfdkfdsfds</w:t>
      </w:r>
      <w:proofErr w:type="spellEnd"/>
    </w:p>
    <w:p w14:paraId="1E9C4EF2" w14:textId="2D81F010" w:rsidR="00CE61FB" w:rsidRDefault="00E92E18">
      <w:pPr/>
      <w:proofErr w:type="spellStart"/>
      <w:r>
        <w:t>D</w:t>
      </w:r>
      <w:r w:rsidR="00CE61FB">
        <w:t>fdfdsfdfds</w:t>
      </w:r>
      <w:proofErr w:type="spellEnd"/>
      <w:r>
        <w:t xml:space="preserve">. </w:t>
      </w:r>
      <w:proofErr w:type="spellStart"/>
      <w:r>
        <w:t>Ggghghghgghghghgt.hjhjjhjhhjhhjhj</w:t>
      </w:r>
      <w:proofErr w:type="spellEnd"/>
    </w:p>
    <w:p w14:paraId="04A1F2C5" w14:textId="3A0CD960" w:rsidR="2E2E992E" w:rsidRDefault="2E2E992E" w:rsidP="4703BEC6">
      <w:pPr/>
      <w:r>
        <w:t xml:space="preserve">Changed </w:t>
      </w:r>
      <w:proofErr w:type="spellStart"/>
      <w:r>
        <w:t>tamalur</w:t>
      </w:r>
      <w:proofErr w:type="spellEnd"/>
      <w:r>
        <w:t xml:space="preserve"> 1</w:t>
      </w:r>
      <w:ins w:id="1" w:author="Tamalur Shaikh" w:date="2020-04-27T23:30:00Z">
        <w:r w:rsidR="00F32CCD">
          <w:t xml:space="preserve"> test </w:t>
        </w:r>
        <w:proofErr w:type="spellStart"/>
        <w:r w:rsidR="00F32CCD">
          <w:t>test</w:t>
        </w:r>
        <w:proofErr w:type="spellEnd"/>
        <w:r w:rsidR="00F32CCD">
          <w:t xml:space="preserve"> test</w:t>
        </w:r>
      </w:ins>
    </w:p>
    <w:p w14:paraId="2AE64FB7" w14:textId="1349466C" w:rsidR="4703BEC6" w:rsidRDefault="00B91EA4" w:rsidP="4703BEC6">
      <w:pPr/>
      <w:ins w:id="2" w:author="Tamalur Shaikh" w:date="2020-04-27T23:49:00Z">
        <w:r>
          <w:t>Testing revision date</w:t>
        </w:r>
      </w:ins>
      <w:bookmarkStart w:id="3" w:name="_GoBack"/>
      <w:bookmarkEnd w:id="3"/>
    </w:p>
    <w:p w14:paraId="6D8D62BE" w14:textId="77777777"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14:paraId="64120224" w14:textId="77777777" w:rsidR="007865BF" w:rsidRDefault="00CE61FB" w:rsidP="00462CBC">
      <w:pPr/>
      <w:proofErr w:type="spellStart"/>
      <w:r>
        <w:t>Dfdfkjdsfjdskjfkjdskf</w:t>
      </w:r>
      <w:proofErr w:type="spellEnd"/>
      <w:r>
        <w:t xml:space="preserve"> </w:t>
      </w:r>
      <w:proofErr w:type="spellStart"/>
      <w:proofErr w:type="gramStart"/>
      <w:r>
        <w:t>dfkdskfdsf</w:t>
      </w:r>
      <w:proofErr w:type="spellEnd"/>
      <w:r>
        <w:t xml:space="preserve">  </w:t>
      </w:r>
      <w:proofErr w:type="spellStart"/>
      <w:r>
        <w:t>dkfdsjfkdsf</w:t>
      </w:r>
      <w:proofErr w:type="spellEnd"/>
      <w:proofErr w:type="gramEnd"/>
      <w:r>
        <w:t xml:space="preserve"> </w:t>
      </w:r>
      <w:proofErr w:type="spellStart"/>
      <w:r>
        <w:t>dfjsdfkds</w:t>
      </w:r>
      <w:proofErr w:type="spellEnd"/>
      <w:r>
        <w:t xml:space="preserve"> </w:t>
      </w:r>
      <w:proofErr w:type="spellStart"/>
      <w:r>
        <w:t>kdfsdkjfksdf</w:t>
      </w:r>
      <w:proofErr w:type="spellEnd"/>
      <w:r>
        <w:t xml:space="preserve"> </w:t>
      </w:r>
      <w:proofErr w:type="spellStart"/>
      <w:r>
        <w:t>kfksd</w:t>
      </w:r>
      <w:proofErr w:type="spellEnd"/>
    </w:p>
    <w:p w14:paraId="21E9074E" w14:textId="77777777" w:rsidR="00CE61FB" w:rsidRDefault="00CE61FB" w:rsidP="00462CBC">
      <w:pPr/>
      <w:proofErr w:type="spellStart"/>
      <w:r>
        <w:t>Dsfkdsfdskfj</w:t>
      </w:r>
      <w:proofErr w:type="spellEnd"/>
      <w:r>
        <w:t xml:space="preserve"> </w:t>
      </w:r>
      <w:proofErr w:type="spellStart"/>
      <w:proofErr w:type="gramStart"/>
      <w:r>
        <w:t>kdfdjfjkdsfjkdsds</w:t>
      </w:r>
      <w:proofErr w:type="spellEnd"/>
      <w:r>
        <w:t xml:space="preserve">  </w:t>
      </w:r>
      <w:proofErr w:type="spellStart"/>
      <w:r>
        <w:t>dfdksfkjds</w:t>
      </w:r>
      <w:proofErr w:type="spellEnd"/>
      <w:proofErr w:type="gramEnd"/>
      <w:r>
        <w:t xml:space="preserve">  </w:t>
      </w:r>
      <w:proofErr w:type="spellStart"/>
      <w:r>
        <w:t>dfkdsfjdsf</w:t>
      </w:r>
      <w:proofErr w:type="spellEnd"/>
      <w:r>
        <w:t xml:space="preserve"> </w:t>
      </w:r>
      <w:proofErr w:type="spellStart"/>
      <w:r>
        <w:t>kdfkdjsfjkdsf</w:t>
      </w:r>
      <w:proofErr w:type="spellEnd"/>
      <w:r>
        <w:t xml:space="preserve"> </w:t>
      </w:r>
      <w:proofErr w:type="spellStart"/>
      <w:r>
        <w:t>kdkfjdsjfs</w:t>
      </w:r>
      <w:proofErr w:type="spellEnd"/>
      <w:r>
        <w:t xml:space="preserve"> </w:t>
      </w:r>
      <w:proofErr w:type="spellStart"/>
      <w:r>
        <w:t>kdkfdsjfkjdskfj</w:t>
      </w:r>
      <w:proofErr w:type="spellEnd"/>
    </w:p>
    <w:p w14:paraId="03CA0837" w14:textId="77777777"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14:paraId="78A9E764" w14:textId="77777777" w:rsidR="005314DE" w:rsidRDefault="00CE61FB" w:rsidP="00462CBC">
      <w:pPr/>
      <w:proofErr w:type="spellStart"/>
      <w:r>
        <w:t>Fdsjfdsjf</w:t>
      </w:r>
      <w:proofErr w:type="spellEnd"/>
      <w:r>
        <w:t xml:space="preserve"> </w:t>
      </w:r>
      <w:proofErr w:type="spellStart"/>
      <w:r>
        <w:t>kjdfjkdsfjkds</w:t>
      </w:r>
      <w:proofErr w:type="spellEnd"/>
      <w:r>
        <w:t xml:space="preserve"> </w:t>
      </w:r>
      <w:proofErr w:type="spellStart"/>
      <w:r>
        <w:t>kdsfjksdfjsd</w:t>
      </w:r>
      <w:proofErr w:type="spellEnd"/>
      <w:r>
        <w:t xml:space="preserve"> </w:t>
      </w:r>
      <w:proofErr w:type="spellStart"/>
      <w:r>
        <w:t>kdfjdskfjds</w:t>
      </w:r>
      <w:proofErr w:type="spellEnd"/>
      <w:r>
        <w:t xml:space="preserve"> </w:t>
      </w:r>
      <w:proofErr w:type="spellStart"/>
      <w:r>
        <w:t>kdfdsfkds</w:t>
      </w:r>
      <w:proofErr w:type="spellEnd"/>
    </w:p>
    <w:p w14:paraId="291ED71F" w14:textId="77777777"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14:paraId="2B7964DA" w14:textId="77777777" w:rsidTr="00E26DE4">
        <w:tc>
          <w:tcPr>
            <w:tcW w:w="2700" w:type="dxa"/>
            <w:shd w:val="clear" w:color="auto" w:fill="C9ECFC" w:themeFill="text2" w:themeFillTint="33"/>
          </w:tcPr>
          <w:p w14:paraId="1F2F9A67" w14:textId="77777777"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14:paraId="0043289B" w14:textId="77777777"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14:paraId="2D05A9F2" w14:textId="77777777" w:rsidTr="00E26DE4">
        <w:tc>
          <w:tcPr>
            <w:tcW w:w="2700" w:type="dxa"/>
          </w:tcPr>
          <w:p w14:paraId="6B1ECEEB" w14:textId="77777777"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14:paraId="17F4FFCA" w14:textId="77777777"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14:paraId="4D558048" w14:textId="77777777" w:rsidR="00E26DE4" w:rsidRDefault="00E26DE4" w:rsidP="00462CBC">
      <w:pPr/>
    </w:p>
    <w:p w14:paraId="64271C0D" w14:textId="77777777"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14:paraId="20A3F217" w14:textId="77777777" w:rsidTr="003F5319">
        <w:tc>
          <w:tcPr>
            <w:tcW w:w="2880" w:type="dxa"/>
            <w:shd w:val="clear" w:color="auto" w:fill="C9ECFC" w:themeFill="text2" w:themeFillTint="33"/>
          </w:tcPr>
          <w:p w14:paraId="4B6C0D04" w14:textId="77777777"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14:paraId="0B3C3AAF" w14:textId="77777777"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14:paraId="31C82BC7" w14:textId="77777777" w:rsidTr="003F5319">
        <w:tc>
          <w:tcPr>
            <w:tcW w:w="2880" w:type="dxa"/>
          </w:tcPr>
          <w:p w14:paraId="4C8B1DC4" w14:textId="77777777"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14:paraId="1001D800" w14:textId="77777777"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14:paraId="67443879" w14:textId="77777777" w:rsidR="003A78D7" w:rsidRDefault="003A78D7" w:rsidP="00462CBC">
      <w:pPr/>
    </w:p>
    <w:p w14:paraId="3F37693A" w14:textId="77777777"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14:paraId="4BCCA5CB" w14:textId="77777777"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14:paraId="050140C7" w14:textId="77777777" w:rsidR="00DC771E" w:rsidRDefault="00DC771E" w:rsidP="00DC771E">
      <w:pPr/>
    </w:p>
    <w:p w14:paraId="1C1ED894" w14:textId="77777777" w:rsidR="00DC771E" w:rsidRDefault="00DC771E" w:rsidP="00DC771E">
      <w:pPr/>
    </w:p>
    <w:p w14:paraId="666767C7" w14:textId="77777777" w:rsidR="00DC771E" w:rsidRPr="00DC771E" w:rsidRDefault="00DC771E" w:rsidP="00DC771E">
      <w:pPr/>
    </w:p>
    <w:p w14:paraId="2805181C" w14:textId="77777777"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14:paraId="667AA357" w14:textId="77777777" w:rsidR="00733202" w:rsidRDefault="00733202" w:rsidP="00462CBC">
      <w:pPr/>
    </w:p>
    <w:p w14:paraId="09D93127" w14:textId="77777777" w:rsidR="00DC771E" w:rsidRDefault="00DC771E">
      <w:pPr/>
      <w:r>
        <w:br w:type="page"/>
      </w:r>
    </w:p>
    <w:p w14:paraId="6C3F51E6" w14:textId="77777777"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14:paraId="074A5933" w14:textId="77777777" w:rsidTr="000F5E53">
        <w:tc>
          <w:tcPr>
            <w:tcW w:w="1705" w:type="dxa"/>
            <w:tcBorders>
              <w:bottom w:val="single" w:sz="4" w:space="0" w:color="2C2C2C" w:themeColor="text1"/>
            </w:tcBorders>
            <w:shd w:val="clear" w:color="auto" w:fill="C9ECFC" w:themeFill="text2" w:themeFillTint="33"/>
          </w:tcPr>
          <w:p w14:paraId="5435CF40" w14:textId="77777777"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14:paraId="2F5CBD44" w14:textId="77777777"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tcBorders>
              <w:bottom w:val="single" w:sz="4" w:space="0" w:color="2C2C2C" w:themeColor="text1"/>
            </w:tcBorders>
            <w:shd w:val="clear" w:color="auto" w:fill="C9ECFC" w:themeFill="text2" w:themeFillTint="33"/>
          </w:tcPr>
          <w:p w14:paraId="13D5AC94" w14:textId="77777777"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5314DE" w14:paraId="3060F28A" w14:textId="77777777" w:rsidTr="000F5E53">
        <w:tc>
          <w:tcPr>
            <w:tcW w:w="1705" w:type="dxa"/>
            <w:tcBorders>
              <w:left w:val="none" w:sz="2" w:space="1" w:color="FFFFFF"/>
            </w:tcBorders>
          </w:tcPr>
          <w:p w14:paraId="4A4CAC2E" w14:textId="77777777" w:rsidR="005314DE" w:rsidRPr="00EF4ADF" w:rsidRDefault="005314DE" w:rsidP="005314DE">
            <w:pPr/>
            <w:r>
              <w:t>1</w:t>
            </w:r>
          </w:p>
        </w:tc>
        <w:tc>
          <w:tcPr>
            <w:tcW w:w="2970" w:type="dxa"/>
          </w:tcPr>
          <w:p w14:paraId="7A763274" w14:textId="77777777" w:rsidR="005314DE" w:rsidRPr="00EF4ADF" w:rsidRDefault="005314DE" w:rsidP="005314DE">
            <w:pPr/>
            <w:r>
              <w:t>4/27/2020</w:t>
            </w:r>
          </w:p>
        </w:tc>
        <w:tc>
          <w:tcPr>
            <w:tcW w:w="4860" w:type="dxa"/>
            <w:tcBorders>
              <w:right w:val="none" w:sz="2" w:space="1" w:color="FFFFFF"/>
            </w:tcBorders>
          </w:tcPr>
          <w:p w14:paraId="237A92DD" w14:textId="77777777" w:rsidR="005314DE" w:rsidRPr="00EF4ADF" w:rsidRDefault="005314DE" w:rsidP="005314DE">
            <w:pPr/>
          </w:p>
        </w:tc>
      </w:tr>
      <w:tr>
        <w:tc>
          <w:tcPr>
            <w:tcW w:w="1705" w:type="dxa"/>
            <w:tcBorders>
              <w:left w:val="none" w:sz="2" w:space="1" w:color="FFFFFF"/>
            </w:tcBorders>
          </w:tcPr>
          <w:p>
            <w:pPr/>
            <w:r>
              <w:t>2</w:t>
            </w:r>
          </w:p>
        </w:tc>
        <w:tc>
          <w:tcPr>
            <w:tcW w:w="2970" w:type="dxa"/>
          </w:tcPr>
          <w:p>
            <w:pPr/>
            <w:r>
              <w:t>4/27/2020</w:t>
            </w:r>
          </w:p>
        </w:tc>
        <w:tc>
          <w:tcPr>
            <w:tcW w:w="4860" w:type="dxa"/>
            <w:tcBorders>
              <w:right w:val="none" w:sz="2" w:space="1" w:color="FFFFFF"/>
            </w:tcBorders>
          </w:tcPr>
          <w:p>
            <w:pPr/>
          </w:p>
        </w:tc>
      </w:tr>
      <w:tr>
        <w:tc>
          <w:tcPr>
            <w:tcW w:w="1705" w:type="dxa"/>
            <w:tcBorders>
              <w:left w:val="none" w:sz="2" w:space="1" w:color="FFFFFF"/>
            </w:tcBorders>
          </w:tcPr>
          <w:p>
            <w:pPr/>
            <w:r>
              <w:t>3</w:t>
            </w:r>
          </w:p>
        </w:tc>
        <w:tc>
          <w:tcPr>
            <w:tcW w:w="2970" w:type="dxa"/>
          </w:tcPr>
          <w:p>
            <w:pPr/>
            <w:r>
              <w:t>4/28/2020</w:t>
            </w:r>
          </w:p>
        </w:tc>
        <w:tc>
          <w:tcPr>
            <w:tcW w:w="4860" w:type="dxa"/>
            <w:tcBorders>
              <w:right w:val="none" w:sz="2" w:space="1" w:color="FFFFFF"/>
            </w:tcBorders>
          </w:tcPr>
          <w:p>
            <w:pPr/>
          </w:p>
        </w:tc>
      </w:tr>
    </w:tbl>
    <w:p w14:paraId="12457233" w14:textId="77777777" w:rsidR="00462CBC" w:rsidRDefault="00462CBC" w:rsidP="00462CBC">
      <w:pPr/>
    </w:p>
    <w:p w14:paraId="0D3ACEBF" w14:textId="77777777" w:rsidR="00462CBC" w:rsidRDefault="00462CBC" w:rsidP="00462CBC">
      <w:pPr/>
    </w:p>
    <w:p w14:paraId="241A1C0D" w14:textId="77777777" w:rsidR="00462CBC" w:rsidRDefault="00462CBC" w:rsidP="00462CBC">
      <w:pPr/>
    </w:p>
    <w:p w14:paraId="18B2EE13" w14:textId="77777777" w:rsidR="00462CBC" w:rsidRDefault="00462CBC" w:rsidP="00462CBC">
      <w:pPr/>
    </w:p>
    <w:p w14:paraId="23641018" w14:textId="77777777" w:rsidR="00462CBC" w:rsidRDefault="00462CBC" w:rsidP="00462CBC">
      <w:pPr/>
    </w:p>
    <w:p w14:paraId="50CA1D3E" w14:textId="77777777" w:rsidR="00462CBC" w:rsidRDefault="00462CBC" w:rsidP="00462CBC">
      <w:pPr/>
    </w:p>
    <w:p w14:paraId="74D0BA06" w14:textId="77777777" w:rsidR="00462CBC" w:rsidRPr="00462CBC" w:rsidRDefault="00462CBC" w:rsidP="00462CBC">
      <w:pPr/>
    </w:p>
    <w:sectPr w:rsidR="00462CBC" w:rsidRPr="00462CBC">
      <w:pgSz w:w="12240" w:h="15840"/>
      <w:pgMar w:top="1440" w:right="1440" w:bottom="1440" w:left="1440" w:header="720" w:footer="720" w:gutter="0"/>
      <w:cols w:space="720"/>
      <w:footerReference w:type="even" r:id="Rc20f3352f24f4ca9"/>
      <w:footerReference w:type="first" r:id="Rb34066e7cf3645cd"/>
      <w:footerReference w:type="default" r:id="Recbf5f84dcaa422e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C2231D" w14:textId="77777777" w:rsidR="00756331" w:rsidRDefault="00756331">
      <w:pPr>
        <w:spacing w:after="0" w:line="240" w:lineRule="auto"/>
      </w:pPr>
      <w:r>
        <w:separator/>
      </w:r>
    </w:p>
  </w:endnote>
  <w:endnote w:type="continuationSeparator" w:id="0">
    <w:p w14:paraId="1BCA1DE7" w14:textId="77777777" w:rsidR="00756331" w:rsidRDefault="00756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tbl>
    <w:tblPr>
      <w:tblStyle w:val="TableGrid"/>
      <w:tblW w:w="16000" w:type="dxa"/>
      <w:tblLayout w:type="fixed"/>
      <w:tblLook w:val="04A0"/>
      <w:tblBorders>
        <w:bottom w:val="none" w:sz="2" w:space="1" w:color="FFFFFF"/>
        <w:top w:val="none" w:sz="2" w:space="1" w:color="FFFFFF"/>
        <w:left w:val="none" w:sz="2" w:space="1" w:color="FFFFFF"/>
        <w:right w:val="none" w:sz="2" w:space="1" w:color="FFFFFF"/>
        <w:insideH w:val="none" w:sz="2" w:space="1" w:color="FFFFFF"/>
        <w:insideV w:val="none" w:sz="2" w:space="1" w:color="FFFFFF"/>
      </w:tblBorders>
    </w:tblPr>
    <w:tblGrid>
      <w:gridCol w:w="8000"/>
      <w:gridCol w:w="8000"/>
    </w:tblGrid>
    <w:tr>
      <w:tc>
        <w:tcPr/>
        <w:p>
          <w:pPr/>
          <w:r>
            <w:t>ITTestFileForUpload</w:t>
          </w:r>
        </w:p>
      </w:tc>
      <w:tc>
        <w:tcPr/>
        <w:p>
          <w:pPr/>
          <w:r>
            <w:t xml:space="preserve">Page </w:t>
          </w: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B5513F" w14:textId="77777777" w:rsidR="00756331" w:rsidRDefault="00756331">
      <w:pPr>
        <w:spacing w:after="0" w:line="240" w:lineRule="auto"/>
      </w:pPr>
      <w:r>
        <w:separator/>
      </w:r>
    </w:p>
  </w:footnote>
  <w:footnote w:type="continuationSeparator" w:id="0">
    <w:p w14:paraId="52FAE222" w14:textId="77777777" w:rsidR="00756331" w:rsidRDefault="007563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amalur Shaikh">
    <w15:presenceInfo w15:providerId="None" w15:userId="Tamalur Shaik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090C8D"/>
    <w:rsid w:val="000A78EC"/>
    <w:rsid w:val="000F5E53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3CF"/>
    <w:rsid w:val="001E64D0"/>
    <w:rsid w:val="001F2C77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93828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56331"/>
    <w:rsid w:val="00764542"/>
    <w:rsid w:val="007865BF"/>
    <w:rsid w:val="007951D0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554B5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402A5"/>
    <w:rsid w:val="00A654C0"/>
    <w:rsid w:val="00AC438A"/>
    <w:rsid w:val="00AC4C31"/>
    <w:rsid w:val="00AC7FBD"/>
    <w:rsid w:val="00AD438A"/>
    <w:rsid w:val="00AD4AEB"/>
    <w:rsid w:val="00AE7C8B"/>
    <w:rsid w:val="00AF1E20"/>
    <w:rsid w:val="00B0418C"/>
    <w:rsid w:val="00B041C4"/>
    <w:rsid w:val="00B500C5"/>
    <w:rsid w:val="00B57695"/>
    <w:rsid w:val="00B6031C"/>
    <w:rsid w:val="00B634F1"/>
    <w:rsid w:val="00B91EA4"/>
    <w:rsid w:val="00BA190E"/>
    <w:rsid w:val="00BB3085"/>
    <w:rsid w:val="00BE309C"/>
    <w:rsid w:val="00C25A1F"/>
    <w:rsid w:val="00C8453E"/>
    <w:rsid w:val="00C92280"/>
    <w:rsid w:val="00CA0831"/>
    <w:rsid w:val="00CA48A5"/>
    <w:rsid w:val="00CE61FB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2E18"/>
    <w:rsid w:val="00E957AB"/>
    <w:rsid w:val="00EA651F"/>
    <w:rsid w:val="00EA79A4"/>
    <w:rsid w:val="00EF63B9"/>
    <w:rsid w:val="00F05A4E"/>
    <w:rsid w:val="00F32CCD"/>
    <w:rsid w:val="00F46E64"/>
    <w:rsid w:val="00F92BD8"/>
    <w:rsid w:val="00FA5516"/>
    <w:rsid w:val="00FB48B8"/>
    <w:rsid w:val="00FD702A"/>
    <w:rsid w:val="2E2E992E"/>
    <w:rsid w:val="3E410BA4"/>
    <w:rsid w:val="4703B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4D07DC4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F32CCD"/>
    <w:pPr>
      <w:spacing w:before="0" w:after="0" w:line="240" w:lineRule="auto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3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oter" Target="footer1.xml" Id="rId11" /><Relationship Type="http://schemas.openxmlformats.org/officeDocument/2006/relationships/numbering" Target="numbering.xml" Id="rId5" /><Relationship Type="http://schemas.microsoft.com/office/2011/relationships/people" Target="peop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openxmlformats.org/officeDocument/2006/relationships/footer" Target="/word/footer1.xml" Id="R1348e0fa98d04979" /><Relationship Type="http://schemas.openxmlformats.org/officeDocument/2006/relationships/footer" Target="/word/footer2.xml" Id="Rd6552886f7cb41b5" /><Relationship Type="http://schemas.openxmlformats.org/officeDocument/2006/relationships/footer" Target="/word/footer3.xml" Id="Re5939a4223954973" /><Relationship Type="http://schemas.openxmlformats.org/officeDocument/2006/relationships/footer" Target="/word/footer1.xml" Id="R4ead233f011e464e" /><Relationship Type="http://schemas.openxmlformats.org/officeDocument/2006/relationships/footer" Target="/word/footer2.xml" Id="R0ec827d0adc14c75" /><Relationship Type="http://schemas.openxmlformats.org/officeDocument/2006/relationships/footer" Target="/word/footer3.xml" Id="Rc70487118e554c1b" /><Relationship Type="http://schemas.openxmlformats.org/officeDocument/2006/relationships/footer" Target="/word/footer1.xml" Id="R5b23810e5ebd4a4a" /><Relationship Type="http://schemas.openxmlformats.org/officeDocument/2006/relationships/footer" Target="/word/footer2.xml" Id="R2c64ab861d9d4aed" /><Relationship Type="http://schemas.openxmlformats.org/officeDocument/2006/relationships/footer" Target="/word/footer3.xml" Id="R29cac4bab1a24385" /><Relationship Type="http://schemas.openxmlformats.org/officeDocument/2006/relationships/footer" Target="/word/footer1.xml" Id="R2eb495aea4974926" /><Relationship Type="http://schemas.openxmlformats.org/officeDocument/2006/relationships/footer" Target="/word/footer2.xml" Id="Rbd9ca706ec7b4d14" /><Relationship Type="http://schemas.openxmlformats.org/officeDocument/2006/relationships/footer" Target="/word/footer3.xml" Id="R29fac5b7452b492f" /><Relationship Type="http://schemas.openxmlformats.org/officeDocument/2006/relationships/footer" Target="/word/footer1.xml" Id="Rc20f3352f24f4ca9" /><Relationship Type="http://schemas.openxmlformats.org/officeDocument/2006/relationships/footer" Target="/word/footer2.xml" Id="Rb34066e7cf3645cd" /><Relationship Type="http://schemas.openxmlformats.org/officeDocument/2006/relationships/footer" Target="/word/footer3.xml" Id="Recbf5f84dcaa422e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PNO xmlns="1af99c04-1bf4-469b-b835-2c9ac676e0ff">IT-46</SOPNO>
    <Owner xmlns="1af99c04-1bf4-469b-b835-2c9ac676e0ff">
      <UserInfo>
        <DisplayName>Tamalur Shaikh</DisplayName>
        <AccountId>10</AccountId>
        <AccountType/>
      </UserInfo>
    </Owner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445F0D0482B047A82209155F5D5B0F" ma:contentTypeVersion="10" ma:contentTypeDescription="Create a new document." ma:contentTypeScope="" ma:versionID="871204644e511e994a31d481bfa819ab">
  <xsd:schema xmlns:xsd="http://www.w3.org/2001/XMLSchema" xmlns:xs="http://www.w3.org/2001/XMLSchema" xmlns:p="http://schemas.microsoft.com/office/2006/metadata/properties" xmlns:ns2="1af99c04-1bf4-469b-b835-2c9ac676e0ff" xmlns:ns3="2121fbf3-7d07-4fd4-b567-59f5ac56a835" targetNamespace="http://schemas.microsoft.com/office/2006/metadata/properties" ma:root="true" ma:fieldsID="2f5cba11f488f3b92983858512c4ea2c" ns2:_="" ns3:_="">
    <xsd:import namespace="1af99c04-1bf4-469b-b835-2c9ac676e0ff"/>
    <xsd:import namespace="2121fbf3-7d07-4fd4-b567-59f5ac56a8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SOPNO"/>
                <xsd:element ref="ns2:Owner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f99c04-1bf4-469b-b835-2c9ac676e0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SOPNO" ma:index="14" ma:displayName="SOPNO" ma:internalName="SOPNO">
      <xsd:simpleType>
        <xsd:restriction base="dms:Text">
          <xsd:maxLength value="255"/>
        </xsd:restriction>
      </xsd:simpleType>
    </xsd:element>
    <xsd:element name="Owner" ma:index="15" ma:displayName="Owner" ma:list="UserInfo" ma:SharePointGroup="0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21fbf3-7d07-4fd4-b567-59f5ac56a83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980CE9D-C850-4669-9885-652247CFD6FE}">
  <ds:schemaRefs>
    <ds:schemaRef ds:uri="http://purl.org/dc/terms/"/>
    <ds:schemaRef ds:uri="http://schemas.microsoft.com/office/2006/documentManagement/types"/>
    <ds:schemaRef ds:uri="http://schemas.microsoft.com/office/infopath/2007/PartnerControls"/>
    <ds:schemaRef ds:uri="2121fbf3-7d07-4fd4-b567-59f5ac56a835"/>
    <ds:schemaRef ds:uri="http://purl.org/dc/elements/1.1/"/>
    <ds:schemaRef ds:uri="http://schemas.openxmlformats.org/package/2006/metadata/core-properties"/>
    <ds:schemaRef ds:uri="1af99c04-1bf4-469b-b835-2c9ac676e0ff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1AFF10E-60C5-4554-B20F-59AB7548D0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1C8260-F12B-47DC-81CF-08A114CF6A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f99c04-1bf4-469b-b835-2c9ac676e0ff"/>
    <ds:schemaRef ds:uri="2121fbf3-7d07-4fd4-b567-59f5ac56a8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369838E-D58A-4F08-8419-B9B70203E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1</TotalTime>
  <Pages>4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28</cp:revision>
  <cp:lastPrinted>2019-03-11T19:01:00Z</cp:lastPrinted>
  <dcterms:created xsi:type="dcterms:W3CDTF">2020-01-16T19:46:00Z</dcterms:created>
  <dcterms:modified xsi:type="dcterms:W3CDTF">2020-04-28T03:50:00Z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  <property fmtid="{D5CDD505-2E9C-101B-9397-08002B2CF9AE}" pid="3" name="ContentTypeId">
    <vt:lpwstr>0x010100B7445F0D0482B047A82209155F5D5B0F</vt:lpwstr>
  </property>
</Properties>
</file>