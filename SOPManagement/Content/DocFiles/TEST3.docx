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0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160"/>
        <w:gridCol w:w="2958"/>
        <w:gridCol w:w="1554"/>
        <w:gridCol w:w="2928"/>
      </w:tblGrid>
      <w:tr w:rsidR="00C8453E" w14:paraId="45B00675" w14:textId="77777777" w:rsidTr="00AC4C31">
        <w:trPr>
          <w:trHeight w:val="785"/>
        </w:trPr>
        <w:tc>
          <w:tcPr>
            <w:tcW w:w="2160" w:type="dxa"/>
            <w:shd w:val="clear" w:color="auto" w:fill="099BDD" w:themeFill="text2"/>
            <w:vAlign w:val="center"/>
          </w:tcPr>
          <w:p w14:paraId="36657EFD" w14:textId="77777777"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7146B6D9" w14:textId="774AB64F" w:rsidR="00C8453E" w:rsidRPr="0003455F" w:rsidRDefault="00EB5AAB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TEST3</w:t>
            </w:r>
          </w:p>
        </w:tc>
      </w:tr>
      <w:tr w:rsidR="006426B4" w14:paraId="72B9B78D" w14:textId="77777777" w:rsidTr="00AC4C31">
        <w:trPr>
          <w:trHeight w:val="610"/>
        </w:trPr>
        <w:tc>
          <w:tcPr>
            <w:tcW w:w="2160" w:type="dxa"/>
            <w:shd w:val="clear" w:color="auto" w:fill="099BDD" w:themeFill="text2"/>
            <w:vAlign w:val="center"/>
          </w:tcPr>
          <w:p w14:paraId="47691300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22F08706" w14:textId="3C459304" w:rsidR="006426B4" w:rsidRPr="0003455F" w:rsidRDefault="00EB5AA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IT-13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7696C5B4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649841BE" w14:textId="4BBB5AD7" w:rsidR="006426B4" w:rsidRPr="0003455F" w:rsidRDefault="00EB5AAB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bookmarkEnd w:id="1"/>
      <w:tr w:rsidR="00C8453E" w14:paraId="2C74CEBF" w14:textId="77777777" w:rsidTr="00AC4C31">
        <w:trPr>
          <w:trHeight w:val="683"/>
        </w:trPr>
        <w:tc>
          <w:tcPr>
            <w:tcW w:w="2160" w:type="dxa"/>
            <w:shd w:val="clear" w:color="auto" w:fill="099BDD" w:themeFill="text2"/>
            <w:vAlign w:val="center"/>
          </w:tcPr>
          <w:p w14:paraId="074F50F8" w14:textId="77777777"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672A6659" w14:textId="47EC80D5" w:rsidR="00C8453E" w:rsidRPr="0003455F" w:rsidRDefault="00D12326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June 19, 2020</w:t>
            </w:r>
          </w:p>
        </w:tc>
      </w:tr>
      <w:tr w:rsidR="00F05A4E" w14:paraId="0994663A" w14:textId="77777777" w:rsidTr="00AC4C31">
        <w:trPr>
          <w:trHeight w:val="647"/>
        </w:trPr>
        <w:tc>
          <w:tcPr>
            <w:tcW w:w="2160" w:type="dxa"/>
            <w:shd w:val="clear" w:color="auto" w:fill="099BDD" w:themeFill="text2"/>
            <w:vAlign w:val="center"/>
          </w:tcPr>
          <w:p w14:paraId="38FA000C" w14:textId="77777777"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41C1DAFE" w14:textId="1848D099" w:rsidR="00F05A4E" w:rsidRPr="0003455F" w:rsidRDefault="00EB5AAB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14:paraId="0A37501D" w14:textId="77777777" w:rsidR="00195252" w:rsidRDefault="00195252" w:rsidP="009D0CB6">
      <w:pPr>
        <w:spacing w:before="0" w:after="0"/>
      </w:pPr>
    </w:p>
    <w:p w14:paraId="28F35E85" w14:textId="77777777" w:rsidR="00AC4C31" w:rsidRDefault="00AC4C31" w:rsidP="00AC4C31">
      <w:pPr>
        <w:pStyle w:val="Heading2"/>
      </w:pPr>
      <w:r>
        <w:t>REVIEWERS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2515"/>
        <w:gridCol w:w="2520"/>
        <w:gridCol w:w="2610"/>
        <w:gridCol w:w="1895"/>
      </w:tblGrid>
      <w:tr w:rsidR="003860F6" w:rsidRPr="0003455F" w14:paraId="14F18732" w14:textId="77777777" w:rsidTr="00EB5AAB">
        <w:trPr>
          <w:trHeight w:val="440"/>
        </w:trPr>
        <w:tc>
          <w:tcPr>
            <w:tcW w:w="2515" w:type="dxa"/>
            <w:tcBorders>
              <w:top w:val="single" w:sz="4" w:space="0" w:color="2C2C2C" w:themeColor="text1"/>
              <w:left w:val="nil"/>
              <w:bottom w:val="single" w:sz="4" w:space="0" w:color="auto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D909AED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192E0AB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7D446CE8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auto"/>
              <w:right w:val="nil"/>
            </w:tcBorders>
            <w:shd w:val="clear" w:color="auto" w:fill="099BDD" w:themeFill="text2"/>
            <w:vAlign w:val="center"/>
          </w:tcPr>
          <w:p w14:paraId="30F3D430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EB5AAB" w:rsidRPr="0003455F" w14:paraId="393B265A" w14:textId="77777777" w:rsidTr="00EB5AAB">
        <w:trPr>
          <w:trHeight w:val="266"/>
        </w:trPr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2A13C7" w14:textId="3645E33D" w:rsidR="00EB5AAB" w:rsidRPr="0003455F" w:rsidRDefault="00EB5AAB" w:rsidP="00EB5AAB">
            <w:r>
              <w:t>Tamalur Shaikh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auto"/>
              <w:bottom w:val="single" w:sz="4" w:space="0" w:color="2C2C2C" w:themeColor="text1"/>
              <w:right w:val="single" w:sz="4" w:space="0" w:color="2C2C2C" w:themeColor="text1"/>
            </w:tcBorders>
          </w:tcPr>
          <w:p w14:paraId="0E2CDD5E" w14:textId="45C48EBC" w:rsidR="00EB5AAB" w:rsidRPr="0003455F" w:rsidRDefault="00EB5AAB" w:rsidP="00EB5AAB">
            <w:r>
              <w:t>Int .NET Enterprise Web Portal Developer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auto"/>
            </w:tcBorders>
            <w:vAlign w:val="center"/>
          </w:tcPr>
          <w:p w14:paraId="5DAB6C7B" w14:textId="67BE8899" w:rsidR="00EB5AAB" w:rsidRPr="0003455F" w:rsidRDefault="00EB5AAB" w:rsidP="00EB5AAB">
            <w:r>
              <w:t>Not Signed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EB378F" w14:textId="60D48F4E" w:rsidR="00EB5AAB" w:rsidRPr="0003455F" w:rsidRDefault="00EB5AAB" w:rsidP="00EB5AAB">
            <w:r>
              <w:t>January 01, 0001</w:t>
            </w:r>
          </w:p>
        </w:tc>
      </w:tr>
    </w:tbl>
    <w:p w14:paraId="6A05A809" w14:textId="77777777" w:rsidR="001F2C77" w:rsidRDefault="001F2C77" w:rsidP="0035326D">
      <w:pPr>
        <w:spacing w:before="0"/>
        <w:rPr>
          <w:sz w:val="24"/>
          <w:szCs w:val="24"/>
        </w:rPr>
      </w:pPr>
    </w:p>
    <w:p w14:paraId="0DC43F98" w14:textId="77777777" w:rsidR="00AC4C31" w:rsidRDefault="00AC4C31" w:rsidP="00AC4C31">
      <w:pPr>
        <w:pStyle w:val="Heading2"/>
      </w:pPr>
      <w:r>
        <w:t>APPROVER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610"/>
        <w:gridCol w:w="1890"/>
      </w:tblGrid>
      <w:tr w:rsidR="008B78F0" w:rsidRPr="0003455F" w14:paraId="75F8E79B" w14:textId="77777777" w:rsidTr="000F5E53">
        <w:trPr>
          <w:trHeight w:val="440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76CAFD79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66639093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6D3A4AC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99BDD" w:themeFill="text2"/>
            <w:vAlign w:val="center"/>
          </w:tcPr>
          <w:p w14:paraId="5AB8B77F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7ED2D187" w14:textId="77777777" w:rsidTr="000F5E53">
        <w:trPr>
          <w:trHeight w:val="266"/>
        </w:trPr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DBC81" w14:textId="40523218" w:rsidR="003A78D7" w:rsidRPr="0003455F" w:rsidRDefault="00EB5AAB" w:rsidP="00EB5AAB">
            <w:r>
              <w:t>Tamalur Shaikh</w:t>
            </w: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A54AD66" w14:textId="5C7E2283" w:rsidR="003A78D7" w:rsidRPr="0003455F" w:rsidRDefault="00EB5AAB" w:rsidP="00EB5AAB">
            <w:r>
              <w:t>Int .NET Enterprise Web Portal Developer</w:t>
            </w:r>
          </w:p>
        </w:tc>
        <w:tc>
          <w:tcPr>
            <w:tcW w:w="2610" w:type="dxa"/>
            <w:tcBorders>
              <w:right w:val="single" w:sz="4" w:space="0" w:color="auto"/>
            </w:tcBorders>
            <w:vAlign w:val="center"/>
          </w:tcPr>
          <w:p w14:paraId="5A39BBE3" w14:textId="64518E80" w:rsidR="003A78D7" w:rsidRPr="0003455F" w:rsidRDefault="00EB5AAB" w:rsidP="00EB5AAB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Not Signed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C8F396" w14:textId="27DE86D3" w:rsidR="003A78D7" w:rsidRPr="0003455F" w:rsidRDefault="00EB5AAB" w:rsidP="00EB5AAB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January 01, 0001</w:t>
            </w:r>
          </w:p>
        </w:tc>
      </w:tr>
    </w:tbl>
    <w:p w14:paraId="72A3D3EC" w14:textId="77777777" w:rsidR="00F46E64" w:rsidRDefault="00F46E64" w:rsidP="001F2C77">
      <w:pPr>
        <w:rPr>
          <w:sz w:val="10"/>
          <w:szCs w:val="10"/>
        </w:rPr>
      </w:pPr>
    </w:p>
    <w:p w14:paraId="0D0B940D" w14:textId="77777777" w:rsidR="00DC771E" w:rsidRDefault="00DC771E" w:rsidP="001F2C77">
      <w:pPr>
        <w:rPr>
          <w:sz w:val="10"/>
          <w:szCs w:val="10"/>
        </w:rPr>
      </w:pPr>
    </w:p>
    <w:p w14:paraId="0E27B00A" w14:textId="77777777" w:rsidR="00DC771E" w:rsidRDefault="00DC771E" w:rsidP="001F2C77">
      <w:pPr>
        <w:rPr>
          <w:sz w:val="10"/>
          <w:szCs w:val="10"/>
        </w:rPr>
      </w:pPr>
    </w:p>
    <w:p w14:paraId="60061E4C" w14:textId="77777777" w:rsidR="00DC771E" w:rsidRDefault="00DC771E" w:rsidP="001F2C77">
      <w:pPr>
        <w:rPr>
          <w:sz w:val="10"/>
          <w:szCs w:val="10"/>
        </w:rPr>
      </w:pPr>
    </w:p>
    <w:p w14:paraId="44EAFD9C" w14:textId="77777777" w:rsidR="00DC771E" w:rsidRDefault="00DC771E" w:rsidP="001F2C77">
      <w:pPr>
        <w:rPr>
          <w:sz w:val="10"/>
          <w:szCs w:val="10"/>
        </w:rPr>
      </w:pPr>
    </w:p>
    <w:p w14:paraId="4B94D5A5" w14:textId="77777777" w:rsidR="00DC771E" w:rsidRDefault="00DC771E" w:rsidP="001F2C77">
      <w:pPr>
        <w:rPr>
          <w:sz w:val="10"/>
          <w:szCs w:val="10"/>
        </w:rPr>
      </w:pPr>
    </w:p>
    <w:p w14:paraId="3DEEC669" w14:textId="77777777" w:rsidR="00DC771E" w:rsidRDefault="00DC771E" w:rsidP="001F2C77">
      <w:pPr>
        <w:rPr>
          <w:sz w:val="10"/>
          <w:szCs w:val="10"/>
        </w:rPr>
      </w:pPr>
    </w:p>
    <w:p w14:paraId="3656B9AB" w14:textId="77777777" w:rsidR="00DC771E" w:rsidRDefault="00DC771E" w:rsidP="001F2C77">
      <w:pPr>
        <w:rPr>
          <w:sz w:val="10"/>
          <w:szCs w:val="10"/>
        </w:rPr>
      </w:pPr>
    </w:p>
    <w:p w14:paraId="45FB0818" w14:textId="77777777" w:rsidR="00DC771E" w:rsidRDefault="00DC771E" w:rsidP="001F2C77">
      <w:pPr>
        <w:rPr>
          <w:sz w:val="10"/>
          <w:szCs w:val="10"/>
        </w:rPr>
      </w:pPr>
    </w:p>
    <w:p w14:paraId="049F31CB" w14:textId="77777777" w:rsidR="00DC771E" w:rsidRDefault="00DC771E" w:rsidP="001F2C77">
      <w:pPr>
        <w:rPr>
          <w:sz w:val="10"/>
          <w:szCs w:val="10"/>
        </w:rPr>
      </w:pPr>
    </w:p>
    <w:p w14:paraId="53128261" w14:textId="77777777" w:rsidR="00DC771E" w:rsidRDefault="00DC771E" w:rsidP="001F2C77">
      <w:pPr>
        <w:rPr>
          <w:sz w:val="10"/>
          <w:szCs w:val="10"/>
        </w:rPr>
      </w:pPr>
    </w:p>
    <w:p w14:paraId="62486C05" w14:textId="77777777" w:rsidR="00015AF4" w:rsidRDefault="00015AF4" w:rsidP="001F2C77">
      <w:pPr>
        <w:rPr>
          <w:sz w:val="10"/>
          <w:szCs w:val="10"/>
        </w:rPr>
      </w:pPr>
    </w:p>
    <w:p w14:paraId="4101652C" w14:textId="77777777" w:rsidR="00015AF4" w:rsidRDefault="00015AF4" w:rsidP="001F2C77">
      <w:pPr>
        <w:rPr>
          <w:sz w:val="10"/>
          <w:szCs w:val="10"/>
        </w:rPr>
      </w:pPr>
    </w:p>
    <w:p w14:paraId="4B99056E" w14:textId="77777777" w:rsidR="00015AF4" w:rsidRDefault="00015AF4" w:rsidP="001F2C77">
      <w:pPr>
        <w:rPr>
          <w:sz w:val="10"/>
          <w:szCs w:val="10"/>
        </w:rPr>
      </w:pPr>
    </w:p>
    <w:p w14:paraId="1299C43A" w14:textId="77777777" w:rsidR="00015AF4" w:rsidRDefault="00015AF4" w:rsidP="001F2C77">
      <w:pPr>
        <w:rPr>
          <w:sz w:val="10"/>
          <w:szCs w:val="10"/>
        </w:rPr>
      </w:pPr>
    </w:p>
    <w:p w14:paraId="4DDBEF00" w14:textId="77777777" w:rsidR="009C1B4E" w:rsidRDefault="009C1B4E" w:rsidP="001F2C77">
      <w:pPr>
        <w:rPr>
          <w:sz w:val="10"/>
          <w:szCs w:val="10"/>
        </w:rPr>
      </w:pPr>
    </w:p>
    <w:p w14:paraId="3461D779" w14:textId="77777777" w:rsidR="00015AF4" w:rsidRDefault="00015AF4" w:rsidP="001F2C77">
      <w:pPr>
        <w:rPr>
          <w:sz w:val="10"/>
          <w:szCs w:val="10"/>
        </w:rPr>
      </w:pPr>
    </w:p>
    <w:p w14:paraId="3CF2D8B6" w14:textId="77777777" w:rsidR="00015AF4" w:rsidRDefault="00015AF4" w:rsidP="001F2C77">
      <w:pPr>
        <w:rPr>
          <w:sz w:val="10"/>
          <w:szCs w:val="10"/>
        </w:rPr>
      </w:pPr>
    </w:p>
    <w:p w14:paraId="2813394C" w14:textId="77777777"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14:paraId="0FB78278" w14:textId="77777777" w:rsidR="00E55391" w:rsidRDefault="00E55391"/>
    <w:p w14:paraId="791DA8EF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1FC39945" w14:textId="77777777" w:rsidR="007865BF" w:rsidRDefault="007865BF" w:rsidP="00462CBC"/>
    <w:p w14:paraId="09E9D24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0562CB0E" w14:textId="77777777" w:rsidR="005314DE" w:rsidRDefault="005314DE" w:rsidP="00462CBC"/>
    <w:p w14:paraId="7971848B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00C22C34" w14:textId="77777777" w:rsidTr="00E26DE4">
        <w:tc>
          <w:tcPr>
            <w:tcW w:w="2700" w:type="dxa"/>
            <w:shd w:val="clear" w:color="auto" w:fill="C9ECFC" w:themeFill="text2" w:themeFillTint="33"/>
          </w:tcPr>
          <w:p w14:paraId="3DA1D686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7BF504D8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34CE0A41" w14:textId="77777777" w:rsidTr="00E26DE4">
        <w:tc>
          <w:tcPr>
            <w:tcW w:w="2700" w:type="dxa"/>
          </w:tcPr>
          <w:p w14:paraId="62EBF3C5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6D98A12B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2946DB82" w14:textId="77777777" w:rsidR="00E26DE4" w:rsidRDefault="00E26DE4" w:rsidP="00462CBC"/>
    <w:p w14:paraId="7F1AB3A2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583496D5" w14:textId="77777777" w:rsidTr="003F5319">
        <w:tc>
          <w:tcPr>
            <w:tcW w:w="2880" w:type="dxa"/>
            <w:shd w:val="clear" w:color="auto" w:fill="C9ECFC" w:themeFill="text2" w:themeFillTint="33"/>
          </w:tcPr>
          <w:p w14:paraId="0719A62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18283460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5997CC1D" w14:textId="77777777" w:rsidTr="003F5319">
        <w:tc>
          <w:tcPr>
            <w:tcW w:w="2880" w:type="dxa"/>
          </w:tcPr>
          <w:p w14:paraId="110FFD37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6B699379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3FE9F23F" w14:textId="77777777" w:rsidR="003A78D7" w:rsidRDefault="003A78D7" w:rsidP="00462CBC"/>
    <w:p w14:paraId="4CF2C2B3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49746592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1F72F646" w14:textId="77777777" w:rsidR="00DC771E" w:rsidRDefault="00DC771E" w:rsidP="00DC771E"/>
    <w:p w14:paraId="08CE6F91" w14:textId="77777777" w:rsidR="00DC771E" w:rsidRDefault="00DC771E" w:rsidP="00DC771E"/>
    <w:p w14:paraId="61CDCEAD" w14:textId="77777777" w:rsidR="00DC771E" w:rsidRPr="00DC771E" w:rsidRDefault="00DC771E" w:rsidP="00DC771E"/>
    <w:p w14:paraId="2EDCF85A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6BB9E253" w14:textId="77777777" w:rsidR="00733202" w:rsidRDefault="00733202" w:rsidP="00462CBC"/>
    <w:p w14:paraId="23DE523C" w14:textId="77777777" w:rsidR="00DC771E" w:rsidRDefault="00DC771E">
      <w:r>
        <w:br w:type="page"/>
      </w:r>
    </w:p>
    <w:p w14:paraId="04678760" w14:textId="77777777" w:rsidR="00915DB1" w:rsidRDefault="007951D0" w:rsidP="00915DB1">
      <w:pPr>
        <w:pStyle w:val="Heading1"/>
      </w:pPr>
      <w:r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6579A8BF" w14:textId="77777777" w:rsidTr="5825E28B">
        <w:tc>
          <w:tcPr>
            <w:tcW w:w="1705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69069E05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090074D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tcBorders>
              <w:bottom w:val="single" w:sz="4" w:space="0" w:color="2C2C2C" w:themeColor="text1"/>
            </w:tcBorders>
            <w:shd w:val="clear" w:color="auto" w:fill="C9ECFC" w:themeFill="text2" w:themeFillTint="33"/>
          </w:tcPr>
          <w:p w14:paraId="31FF54C8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CA7F20" w14:paraId="17D8DFFA" w14:textId="77777777" w:rsidTr="5825E28B">
        <w:tc>
          <w:tcPr>
            <w:tcW w:w="1705" w:type="dxa"/>
            <w:tcBorders>
              <w:left w:val="nil"/>
            </w:tcBorders>
          </w:tcPr>
          <w:p w14:paraId="56B20A0C" w14:textId="77777777" w:rsidR="00CA7F20" w:rsidRPr="00EF4ADF" w:rsidRDefault="00CA7F20" w:rsidP="00CA7F20">
            <w:r>
              <w:t>1</w:t>
            </w:r>
          </w:p>
        </w:tc>
        <w:tc>
          <w:tcPr>
            <w:tcW w:w="2970" w:type="dxa"/>
          </w:tcPr>
          <w:p w14:paraId="774D414F" w14:textId="5DB2604A" w:rsidR="00CA7F20" w:rsidRPr="00EF4ADF" w:rsidRDefault="00D12326" w:rsidP="00CA7F20">
            <w:r>
              <w:t>June 19,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52E56223" w14:textId="61DEB8B0" w:rsidR="00CA7F20" w:rsidRPr="00EF4ADF" w:rsidRDefault="5553A79D" w:rsidP="00CA7F20">
            <w:ins w:id="2" w:author="Tamalur Shaikh" w:date="2020-06-19T15:31:00Z">
              <w:r>
                <w:t>Adding new reviewer for future change approval</w:t>
              </w:r>
            </w:ins>
          </w:p>
        </w:tc>
      </w:tr>
      <w:tr w:rsidR="00EB5AAB" w14:paraId="0E22FF41" w14:textId="77777777" w:rsidTr="5825E28B">
        <w:tc>
          <w:tcPr>
            <w:tcW w:w="1705" w:type="dxa"/>
            <w:tcBorders>
              <w:left w:val="nil"/>
            </w:tcBorders>
          </w:tcPr>
          <w:p w14:paraId="64FA269E" w14:textId="34BFCAE5" w:rsidR="00EB5AAB" w:rsidRDefault="00EB5AAB" w:rsidP="00EB5AAB">
            <w:r>
              <w:t>2</w:t>
            </w:r>
          </w:p>
        </w:tc>
        <w:tc>
          <w:tcPr>
            <w:tcW w:w="2970" w:type="dxa"/>
          </w:tcPr>
          <w:p w14:paraId="6BA8747B" w14:textId="34EE1635" w:rsidR="00EB5AAB" w:rsidRDefault="00EB5AAB" w:rsidP="00EB5AAB">
            <w:r>
              <w:t>June 19, 2020</w:t>
            </w:r>
          </w:p>
        </w:tc>
        <w:tc>
          <w:tcPr>
            <w:tcW w:w="4860" w:type="dxa"/>
            <w:tcBorders>
              <w:right w:val="nil"/>
            </w:tcBorders>
          </w:tcPr>
          <w:p w14:paraId="388980E7" w14:textId="2CD6C3ED" w:rsidR="00EB5AAB" w:rsidRDefault="00EB5AAB" w:rsidP="00EB5AAB"/>
        </w:tc>
      </w:tr>
    </w:tbl>
    <w:p w14:paraId="07547A01" w14:textId="77777777" w:rsidR="00462CBC" w:rsidRDefault="00462CBC" w:rsidP="00462CBC"/>
    <w:p w14:paraId="5043CB0F" w14:textId="77777777" w:rsidR="00462CBC" w:rsidRDefault="00462CBC" w:rsidP="00462CBC"/>
    <w:p w14:paraId="07459315" w14:textId="77777777" w:rsidR="00462CBC" w:rsidRDefault="00462CBC" w:rsidP="00462CBC"/>
    <w:p w14:paraId="6537F28F" w14:textId="77777777" w:rsidR="00462CBC" w:rsidRDefault="00462CBC" w:rsidP="00462CBC"/>
    <w:p w14:paraId="6DFB9E20" w14:textId="77777777" w:rsidR="00462CBC" w:rsidRDefault="00462CBC" w:rsidP="00462CBC"/>
    <w:p w14:paraId="70DF9E56" w14:textId="77777777" w:rsidR="00462CBC" w:rsidRDefault="00462CBC" w:rsidP="00462CBC"/>
    <w:p w14:paraId="44E871BC" w14:textId="77777777"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A5D23" w14:textId="77777777" w:rsidR="00B57937" w:rsidRDefault="00B57937">
      <w:pPr>
        <w:spacing w:after="0" w:line="240" w:lineRule="auto"/>
      </w:pPr>
      <w:r>
        <w:separator/>
      </w:r>
    </w:p>
  </w:endnote>
  <w:endnote w:type="continuationSeparator" w:id="0">
    <w:p w14:paraId="738610EB" w14:textId="77777777" w:rsidR="00B57937" w:rsidRDefault="00B57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CA7F20" w:rsidRDefault="00CA7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257C3E34" w14:textId="77777777" w:rsidTr="00044EF2">
      <w:tc>
        <w:tcPr>
          <w:tcW w:w="4590" w:type="dxa"/>
        </w:tcPr>
        <w:p w14:paraId="15734673" w14:textId="64DC9E43" w:rsidR="00AD4AEB" w:rsidRDefault="00EB5AAB" w:rsidP="00044EF2">
          <w:pPr>
            <w:pStyle w:val="Footer"/>
          </w:pPr>
          <w:r>
            <w:t>IT-13 TEST3</w:t>
          </w:r>
        </w:p>
      </w:tc>
      <w:tc>
        <w:tcPr>
          <w:tcW w:w="4680" w:type="dxa"/>
        </w:tcPr>
        <w:p w14:paraId="52A72202" w14:textId="77777777" w:rsidR="00AD4AEB" w:rsidRDefault="00EB5AAB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2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B974C7">
                <w:rPr>
                  <w:b/>
                  <w:bCs/>
                  <w:noProof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5630AD66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D93B2" w14:textId="77777777" w:rsidR="00CA7F20" w:rsidRDefault="00CA7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F29E8" w14:textId="77777777" w:rsidR="00B57937" w:rsidRDefault="00B57937">
      <w:pPr>
        <w:spacing w:after="0" w:line="240" w:lineRule="auto"/>
      </w:pPr>
      <w:r>
        <w:separator/>
      </w:r>
    </w:p>
  </w:footnote>
  <w:footnote w:type="continuationSeparator" w:id="0">
    <w:p w14:paraId="3B7B4B86" w14:textId="77777777" w:rsidR="00B57937" w:rsidRDefault="00B57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CA7F20" w:rsidRDefault="00CA7F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B27D6C" w14:textId="77777777" w:rsidR="00B974C7" w:rsidRDefault="00B974C7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0D1EF814" wp14:editId="781FDEE5">
          <wp:simplePos x="0" y="0"/>
          <wp:positionH relativeFrom="margin">
            <wp:posOffset>-71252</wp:posOffset>
          </wp:positionH>
          <wp:positionV relativeFrom="paragraph">
            <wp:posOffset>-23636</wp:posOffset>
          </wp:positionV>
          <wp:extent cx="1009650" cy="390525"/>
          <wp:effectExtent l="0" t="0" r="0" b="9525"/>
          <wp:wrapThrough wrapText="bothSides">
            <wp:wrapPolygon edited="0">
              <wp:start x="0" y="0"/>
              <wp:lineTo x="0" y="21073"/>
              <wp:lineTo x="21192" y="21073"/>
              <wp:lineTo x="21192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805D2" w14:textId="77777777" w:rsidR="00CA7F20" w:rsidRDefault="00CA7F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malur Shaikh">
    <w15:presenceInfo w15:providerId="AD" w15:userId="S-1-5-21-1813067905-1060717424-720635935-145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ttachedTemplate r:id="rId1"/>
  <w:trackRevisions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0F5E53"/>
    <w:rsid w:val="00100583"/>
    <w:rsid w:val="00115C96"/>
    <w:rsid w:val="00132022"/>
    <w:rsid w:val="00135E78"/>
    <w:rsid w:val="00172A18"/>
    <w:rsid w:val="00176714"/>
    <w:rsid w:val="00195252"/>
    <w:rsid w:val="00196BA2"/>
    <w:rsid w:val="001C1EC5"/>
    <w:rsid w:val="001D0A8C"/>
    <w:rsid w:val="001E63CF"/>
    <w:rsid w:val="001E64D0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93828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554B5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402A5"/>
    <w:rsid w:val="00A654C0"/>
    <w:rsid w:val="00AC438A"/>
    <w:rsid w:val="00AC4C31"/>
    <w:rsid w:val="00AC7FBD"/>
    <w:rsid w:val="00AD438A"/>
    <w:rsid w:val="00AD4AEB"/>
    <w:rsid w:val="00AE7C8B"/>
    <w:rsid w:val="00AF1E20"/>
    <w:rsid w:val="00B0418C"/>
    <w:rsid w:val="00B041C4"/>
    <w:rsid w:val="00B500C5"/>
    <w:rsid w:val="00B57695"/>
    <w:rsid w:val="00B57937"/>
    <w:rsid w:val="00B6031C"/>
    <w:rsid w:val="00B634F1"/>
    <w:rsid w:val="00B974C7"/>
    <w:rsid w:val="00BA190E"/>
    <w:rsid w:val="00BB3085"/>
    <w:rsid w:val="00BE309C"/>
    <w:rsid w:val="00C25A1F"/>
    <w:rsid w:val="00C8453E"/>
    <w:rsid w:val="00C92280"/>
    <w:rsid w:val="00CA0831"/>
    <w:rsid w:val="00CA48A5"/>
    <w:rsid w:val="00CA7F20"/>
    <w:rsid w:val="00CF382E"/>
    <w:rsid w:val="00D12326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B5AAB"/>
    <w:rsid w:val="00EF63B9"/>
    <w:rsid w:val="00F05A4E"/>
    <w:rsid w:val="00F46E64"/>
    <w:rsid w:val="00F92BD8"/>
    <w:rsid w:val="00FA5516"/>
    <w:rsid w:val="00FB48B8"/>
    <w:rsid w:val="00FD702A"/>
    <w:rsid w:val="3C5896F1"/>
    <w:rsid w:val="5553A79D"/>
    <w:rsid w:val="5825E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8A8837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af3bc001-2b28-4618-ac62-3b497ea0788b">IT-13</SOPNO>
    <Owner xmlns="af3bc001-2b28-4618-ac62-3b497ea0788b">
      <UserInfo>
        <DisplayName>Tamalur Shaikh</DisplayName>
        <AccountId>10</AccountId>
        <AccountType/>
      </UserInfo>
    </Owner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04922BEC4D004B980D30C7ECFB55C7" ma:contentTypeVersion="8" ma:contentTypeDescription="Create a new document." ma:contentTypeScope="" ma:versionID="c1a5dc630194bd126bfaf9547630e40c">
  <xsd:schema xmlns:xsd="http://www.w3.org/2001/XMLSchema" xmlns:xs="http://www.w3.org/2001/XMLSchema" xmlns:p="http://schemas.microsoft.com/office/2006/metadata/properties" xmlns:ns2="af3bc001-2b28-4618-ac62-3b497ea0788b" xmlns:ns3="2121fbf3-7d07-4fd4-b567-59f5ac56a835" targetNamespace="http://schemas.microsoft.com/office/2006/metadata/properties" ma:root="true" ma:fieldsID="43a52fdbb30b3c762001854a76ea8948" ns2:_="" ns3:_="">
    <xsd:import namespace="af3bc001-2b28-4618-ac62-3b497ea0788b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Owner" minOccurs="0"/>
                <xsd:element ref="ns2:SOPNO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bc001-2b28-4618-ac62-3b497ea0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0" nillable="true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OPNO" ma:index="11" nillable="true" ma:displayName="SOPNO" ma:internalName="SOPNO">
      <xsd:simpleType>
        <xsd:restriction base="dms:Text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7615D345-F3A8-4BF9-9AC5-CFA0063D6AF3}">
  <ds:schemaRefs>
    <ds:schemaRef ds:uri="http://schemas.microsoft.com/office/2006/metadata/properties"/>
    <ds:schemaRef ds:uri="http://schemas.microsoft.com/office/infopath/2007/PartnerControls"/>
    <ds:schemaRef ds:uri="af3bc001-2b28-4618-ac62-3b497ea0788b"/>
  </ds:schemaRefs>
</ds:datastoreItem>
</file>

<file path=customXml/itemProps2.xml><?xml version="1.0" encoding="utf-8"?>
<ds:datastoreItem xmlns:ds="http://schemas.openxmlformats.org/officeDocument/2006/customXml" ds:itemID="{B798E7A0-4613-4A1C-AAB6-F1F96CC5D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942703-5AEF-40EE-B903-D3F9726E6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3bc001-2b28-4618-ac62-3b497ea0788b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537091-141C-4A5C-942B-FA1EB4F3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2020-06-19T19:03:00Z</dcterms:created>
  <dcterms:modified xsi:type="dcterms:W3CDTF">2020-06-19T19:03:00Z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0x0101003D04922BEC4D004B980D30C7ECFB55C7</vt:lpwstr>
  </property>
</Properties>
</file>