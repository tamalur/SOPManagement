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14:paraId="51684036" w14:textId="77777777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0D62D0CE" w14:textId="50EF653C" w:rsidR="00C8453E" w:rsidRPr="0003455F" w:rsidRDefault="00F233FF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SOP for REVChk</w:t>
            </w:r>
          </w:p>
        </w:tc>
      </w:tr>
      <w:tr w:rsidR="006426B4" w14:paraId="65C939D4" w14:textId="77777777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0A7507F6" w14:textId="52E1F9C4" w:rsidR="006426B4" w:rsidRPr="0003455F" w:rsidRDefault="00F233F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IT-09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18F999B5" w14:textId="70F9812D" w:rsidR="006426B4" w:rsidRPr="0003455F" w:rsidRDefault="00F233F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bookmarkEnd w:id="1"/>
      <w:tr w:rsidR="00C8453E" w14:paraId="79E65D0E" w14:textId="77777777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2C74CEBF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4BB8F638" w14:textId="7A596CEB" w:rsidR="00C8453E" w:rsidRPr="0003455F" w:rsidRDefault="00A2387F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17, 2020</w:t>
            </w:r>
          </w:p>
        </w:tc>
      </w:tr>
      <w:tr w:rsidR="00F05A4E" w14:paraId="0994663A" w14:textId="77777777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41C1DAFE" w14:textId="06D8FFA5" w:rsidR="00F05A4E" w:rsidRPr="0003455F" w:rsidRDefault="00F233FF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672A6659" w14:textId="77777777" w:rsidR="00195252" w:rsidRDefault="00195252" w:rsidP="009D0CB6">
      <w:pPr>
        <w:spacing w:before="0" w:after="0"/>
      </w:pPr>
    </w:p>
    <w:p w14:paraId="28F35E85" w14:textId="77777777"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14:paraId="14F18732" w14:textId="77777777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F233FF" w:rsidRPr="0003455F" w14:paraId="052179B4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13C7" w14:textId="62D1573F" w:rsidR="00F233FF" w:rsidRPr="0003455F" w:rsidRDefault="00F233FF" w:rsidP="00F233FF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0E2CDD5E" w14:textId="4EC47782" w:rsidR="00F233FF" w:rsidRPr="0003455F" w:rsidRDefault="00F233FF" w:rsidP="00F233FF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41FB3B19" w14:textId="6FF3090F" w:rsidR="00F233FF" w:rsidRPr="0003455F" w:rsidRDefault="00F233FF" w:rsidP="00F233FF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F5BD8" w14:textId="3D94EB96" w:rsidR="00F233FF" w:rsidRPr="0003455F" w:rsidRDefault="00F233FF" w:rsidP="00F233FF">
            <w:r>
              <w:t>June 17, 2020</w:t>
            </w:r>
          </w:p>
        </w:tc>
      </w:tr>
    </w:tbl>
    <w:p w14:paraId="0A37501D" w14:textId="77777777" w:rsidR="001F2C77" w:rsidRDefault="001F2C77" w:rsidP="0035326D">
      <w:pPr>
        <w:spacing w:before="0"/>
        <w:rPr>
          <w:sz w:val="24"/>
          <w:szCs w:val="24"/>
        </w:rPr>
      </w:pPr>
    </w:p>
    <w:p w14:paraId="0DC43F98" w14:textId="77777777"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14:paraId="75F8E79B" w14:textId="77777777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3BC74CCC" w14:textId="77777777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DBC81" w14:textId="53855010" w:rsidR="003A78D7" w:rsidRPr="0003455F" w:rsidRDefault="00F233FF" w:rsidP="00F233FF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A54AD66" w14:textId="62D3EAB1" w:rsidR="003A78D7" w:rsidRPr="0003455F" w:rsidRDefault="00F233FF" w:rsidP="00F233FF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65627F03" w14:textId="755CD2DF" w:rsidR="003A78D7" w:rsidRPr="0003455F" w:rsidRDefault="00F233FF" w:rsidP="00F233FF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27DA05" w14:textId="3AC18517" w:rsidR="003A78D7" w:rsidRPr="0003455F" w:rsidRDefault="00F233FF" w:rsidP="00F233FF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June 17, 2020</w:t>
            </w:r>
          </w:p>
        </w:tc>
      </w:tr>
    </w:tbl>
    <w:p w14:paraId="5DAB6C7B" w14:textId="77777777" w:rsidR="00F46E64" w:rsidRDefault="00F46E64" w:rsidP="001F2C77">
      <w:pPr>
        <w:rPr>
          <w:sz w:val="10"/>
          <w:szCs w:val="10"/>
        </w:rPr>
      </w:pPr>
    </w:p>
    <w:p w14:paraId="02EB378F" w14:textId="77777777" w:rsidR="00DC771E" w:rsidRDefault="00DC771E" w:rsidP="001F2C77">
      <w:pPr>
        <w:rPr>
          <w:sz w:val="10"/>
          <w:szCs w:val="10"/>
        </w:rPr>
      </w:pPr>
    </w:p>
    <w:p w14:paraId="6A05A809" w14:textId="77777777" w:rsidR="00DC771E" w:rsidRDefault="00DC771E" w:rsidP="001F2C77">
      <w:pPr>
        <w:rPr>
          <w:sz w:val="10"/>
          <w:szCs w:val="10"/>
        </w:rPr>
      </w:pPr>
    </w:p>
    <w:p w14:paraId="5A39BBE3" w14:textId="77777777" w:rsidR="00DC771E" w:rsidRDefault="00DC771E" w:rsidP="001F2C77">
      <w:pPr>
        <w:rPr>
          <w:sz w:val="10"/>
          <w:szCs w:val="10"/>
        </w:rPr>
      </w:pPr>
    </w:p>
    <w:p w14:paraId="41C8F396" w14:textId="77777777" w:rsidR="00DC771E" w:rsidRDefault="00DC771E" w:rsidP="001F2C77">
      <w:pPr>
        <w:rPr>
          <w:sz w:val="10"/>
          <w:szCs w:val="10"/>
        </w:rPr>
      </w:pPr>
    </w:p>
    <w:p w14:paraId="72A3D3EC" w14:textId="77777777" w:rsidR="00DC771E" w:rsidRDefault="00DC771E" w:rsidP="001F2C77">
      <w:pPr>
        <w:rPr>
          <w:sz w:val="10"/>
          <w:szCs w:val="10"/>
        </w:rPr>
      </w:pPr>
    </w:p>
    <w:p w14:paraId="0D0B940D" w14:textId="77777777" w:rsidR="00DC771E" w:rsidRDefault="00DC771E" w:rsidP="001F2C77">
      <w:pPr>
        <w:rPr>
          <w:sz w:val="10"/>
          <w:szCs w:val="10"/>
        </w:rPr>
      </w:pPr>
    </w:p>
    <w:p w14:paraId="0E27B00A" w14:textId="77777777" w:rsidR="00DC771E" w:rsidRDefault="00DC771E" w:rsidP="001F2C77">
      <w:pPr>
        <w:rPr>
          <w:sz w:val="10"/>
          <w:szCs w:val="10"/>
        </w:rPr>
      </w:pPr>
    </w:p>
    <w:p w14:paraId="60061E4C" w14:textId="77777777" w:rsidR="00DC771E" w:rsidRDefault="00DC771E" w:rsidP="001F2C77">
      <w:pPr>
        <w:rPr>
          <w:sz w:val="10"/>
          <w:szCs w:val="10"/>
        </w:rPr>
      </w:pPr>
    </w:p>
    <w:p w14:paraId="44EAFD9C" w14:textId="77777777" w:rsidR="00DC771E" w:rsidRDefault="00DC771E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015AF4" w:rsidRDefault="00015AF4" w:rsidP="001F2C77">
      <w:pPr>
        <w:rPr>
          <w:sz w:val="10"/>
          <w:szCs w:val="10"/>
        </w:rPr>
      </w:pPr>
    </w:p>
    <w:p w14:paraId="3656B9AB" w14:textId="77777777" w:rsidR="00015AF4" w:rsidRDefault="00015AF4" w:rsidP="001F2C77">
      <w:pPr>
        <w:rPr>
          <w:sz w:val="10"/>
          <w:szCs w:val="10"/>
        </w:rPr>
      </w:pPr>
    </w:p>
    <w:p w14:paraId="45FB0818" w14:textId="77777777" w:rsidR="00015AF4" w:rsidRDefault="00015AF4" w:rsidP="001F2C77">
      <w:pPr>
        <w:rPr>
          <w:sz w:val="10"/>
          <w:szCs w:val="10"/>
        </w:rPr>
      </w:pPr>
    </w:p>
    <w:p w14:paraId="049F31CB" w14:textId="77777777" w:rsidR="00015AF4" w:rsidRDefault="00015AF4" w:rsidP="001F2C77">
      <w:pPr>
        <w:rPr>
          <w:sz w:val="10"/>
          <w:szCs w:val="10"/>
        </w:rPr>
      </w:pPr>
    </w:p>
    <w:p w14:paraId="53128261" w14:textId="77777777" w:rsidR="009C1B4E" w:rsidRDefault="009C1B4E" w:rsidP="001F2C77">
      <w:pPr>
        <w:rPr>
          <w:sz w:val="10"/>
          <w:szCs w:val="10"/>
        </w:rPr>
      </w:pPr>
    </w:p>
    <w:p w14:paraId="62486C05" w14:textId="77777777" w:rsidR="00015AF4" w:rsidRDefault="00015AF4" w:rsidP="001F2C77">
      <w:pPr>
        <w:rPr>
          <w:sz w:val="10"/>
          <w:szCs w:val="10"/>
        </w:rPr>
      </w:pPr>
    </w:p>
    <w:p w14:paraId="4101652C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14:paraId="4B99056E" w14:textId="77777777" w:rsidR="00E55391" w:rsidRDefault="00E55391"/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1299C43A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4DDBEF00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3461D779" w14:textId="77777777" w:rsidTr="00E26DE4">
        <w:tc>
          <w:tcPr>
            <w:tcW w:w="2700" w:type="dxa"/>
          </w:tcPr>
          <w:p w14:paraId="3CF2D8B6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0FB78278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1FC39945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0562CB0E" w14:textId="77777777" w:rsidTr="003F5319">
        <w:tc>
          <w:tcPr>
            <w:tcW w:w="2880" w:type="dxa"/>
          </w:tcPr>
          <w:p w14:paraId="34CE0A41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62EBF3C5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6D98A12B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2946DB82" w14:textId="77777777" w:rsidR="00DC771E" w:rsidRDefault="00DC771E" w:rsidP="00DC771E"/>
    <w:p w14:paraId="5997CC1D" w14:textId="77777777" w:rsidR="00DC771E" w:rsidRDefault="00DC771E" w:rsidP="00DC771E"/>
    <w:p w14:paraId="110FFD37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6B699379" w14:textId="77777777" w:rsidR="00733202" w:rsidRDefault="00733202" w:rsidP="00462CBC"/>
    <w:p w14:paraId="3FE9F23F" w14:textId="77777777" w:rsidR="00DC771E" w:rsidRDefault="00DC771E">
      <w:r>
        <w:br w:type="page"/>
      </w:r>
    </w:p>
    <w:p w14:paraId="04678760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4EC58480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E3C03" w14:paraId="15E3A23D" w14:textId="77777777" w:rsidTr="4EC58480">
        <w:tc>
          <w:tcPr>
            <w:tcW w:w="1705" w:type="dxa"/>
            <w:tcBorders>
              <w:left w:val="nil"/>
            </w:tcBorders>
          </w:tcPr>
          <w:p w14:paraId="649841BE" w14:textId="77777777" w:rsidR="005E3C03" w:rsidRPr="00EF4ADF" w:rsidRDefault="005E3C03" w:rsidP="005E3C03">
            <w:r>
              <w:t>1</w:t>
            </w:r>
          </w:p>
        </w:tc>
        <w:tc>
          <w:tcPr>
            <w:tcW w:w="2970" w:type="dxa"/>
          </w:tcPr>
          <w:p w14:paraId="14F6FC1B" w14:textId="6C8C9ABD" w:rsidR="005E3C03" w:rsidRPr="00EF4ADF" w:rsidRDefault="00F233FF" w:rsidP="005E3C03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1F72F646" w14:textId="534A8054" w:rsidR="005E3C03" w:rsidRPr="00EF4ADF" w:rsidRDefault="19099957" w:rsidP="005E3C03">
            <w:ins w:id="2" w:author="Tamalur Shaikh" w:date="2020-06-18T00:05:00Z">
              <w:r>
                <w:t>Dfdfdf 1</w:t>
              </w:r>
            </w:ins>
          </w:p>
        </w:tc>
      </w:tr>
      <w:tr w:rsidR="00CC3D3E" w14:paraId="1AD0A4D5" w14:textId="77777777" w:rsidTr="4EC58480">
        <w:tc>
          <w:tcPr>
            <w:tcW w:w="1705" w:type="dxa"/>
            <w:tcBorders>
              <w:left w:val="nil"/>
            </w:tcBorders>
          </w:tcPr>
          <w:p w14:paraId="7144751B" w14:textId="77777777" w:rsidR="00CC3D3E" w:rsidRPr="00EF4ADF" w:rsidRDefault="00CC3D3E" w:rsidP="00CC3D3E">
            <w:r>
              <w:t>2</w:t>
            </w:r>
          </w:p>
        </w:tc>
        <w:tc>
          <w:tcPr>
            <w:tcW w:w="2970" w:type="dxa"/>
          </w:tcPr>
          <w:p w14:paraId="6EE6BD7D" w14:textId="08E3EA80" w:rsidR="00CC3D3E" w:rsidRPr="00EF4ADF" w:rsidRDefault="00F233FF" w:rsidP="00CC3D3E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08CE6F91" w14:textId="77EB8E4F" w:rsidR="00CC3D3E" w:rsidRPr="00EF4ADF" w:rsidRDefault="061EAB96" w:rsidP="00CC3D3E">
            <w:ins w:id="3" w:author="Tamalur Shaikh" w:date="2020-06-18T00:05:00Z">
              <w:r>
                <w:t>D</w:t>
              </w:r>
            </w:ins>
            <w:ins w:id="4" w:author="Tamalur Shaikh" w:date="2020-06-18T00:04:00Z">
              <w:r w:rsidR="04265C46">
                <w:t>ssdfdsfsdfs</w:t>
              </w:r>
            </w:ins>
            <w:ins w:id="5" w:author="Tamalur Shaikh" w:date="2020-06-18T00:05:00Z">
              <w:r w:rsidR="04265C46">
                <w:t>d</w:t>
              </w:r>
              <w:r>
                <w:t xml:space="preserve"> 2</w:t>
              </w:r>
            </w:ins>
          </w:p>
        </w:tc>
      </w:tr>
      <w:tr w:rsidR="007C30B3" w14:paraId="134316E7" w14:textId="77777777" w:rsidTr="4EC58480">
        <w:tc>
          <w:tcPr>
            <w:tcW w:w="1705" w:type="dxa"/>
            <w:tcBorders>
              <w:left w:val="nil"/>
            </w:tcBorders>
          </w:tcPr>
          <w:p w14:paraId="44D4A234" w14:textId="00255132" w:rsidR="007C30B3" w:rsidRDefault="007C30B3" w:rsidP="007C30B3">
            <w:r>
              <w:t>3</w:t>
            </w:r>
          </w:p>
        </w:tc>
        <w:tc>
          <w:tcPr>
            <w:tcW w:w="2970" w:type="dxa"/>
          </w:tcPr>
          <w:p w14:paraId="2C5F791D" w14:textId="08FDFBAC" w:rsidR="007C30B3" w:rsidRDefault="00F233FF" w:rsidP="007C30B3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65B6074E" w14:textId="6E62268A" w:rsidR="007C30B3" w:rsidRDefault="49B4BE2D" w:rsidP="007C30B3">
            <w:ins w:id="6" w:author="Tamalur Shaikh" w:date="2020-06-18T00:12:00Z">
              <w:r>
                <w:t>fdsdfdsfsfsdf</w:t>
              </w:r>
            </w:ins>
            <w:ins w:id="7" w:author="Tamalur Shaikh" w:date="2020-06-18T00:13:00Z">
              <w:r w:rsidR="0B55CFDD">
                <w:t>xcxcxcx</w:t>
              </w:r>
            </w:ins>
          </w:p>
        </w:tc>
      </w:tr>
      <w:tr w:rsidR="00447903" w14:paraId="627EB2AF" w14:textId="77777777" w:rsidTr="4EC58480">
        <w:tc>
          <w:tcPr>
            <w:tcW w:w="1705" w:type="dxa"/>
            <w:tcBorders>
              <w:left w:val="nil"/>
            </w:tcBorders>
          </w:tcPr>
          <w:p w14:paraId="5D8388B9" w14:textId="39D9757E" w:rsidR="00447903" w:rsidRDefault="00447903" w:rsidP="00447903">
            <w:r>
              <w:t>4</w:t>
            </w:r>
          </w:p>
        </w:tc>
        <w:tc>
          <w:tcPr>
            <w:tcW w:w="2970" w:type="dxa"/>
          </w:tcPr>
          <w:p w14:paraId="1A20F8BA" w14:textId="0C3FFA78" w:rsidR="00447903" w:rsidRDefault="00A2387F" w:rsidP="00447903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7DF2B109" w14:textId="43F7D8E9" w:rsidR="00447903" w:rsidRDefault="3AE42003" w:rsidP="00447903">
            <w:ins w:id="8" w:author="Tamalur Shaikh" w:date="2020-06-18T00:22:00Z">
              <w:r>
                <w:t>fsfsdfsdfsdf</w:t>
              </w:r>
            </w:ins>
          </w:p>
        </w:tc>
      </w:tr>
      <w:tr w:rsidR="00F233FF" w14:paraId="4E707A64" w14:textId="77777777" w:rsidTr="4EC58480">
        <w:tc>
          <w:tcPr>
            <w:tcW w:w="1705" w:type="dxa"/>
            <w:tcBorders>
              <w:left w:val="nil"/>
            </w:tcBorders>
          </w:tcPr>
          <w:p w14:paraId="6AC80088" w14:textId="49A3E0A3" w:rsidR="00F233FF" w:rsidRDefault="00F233FF" w:rsidP="00F233FF">
            <w:r>
              <w:t>4</w:t>
            </w:r>
          </w:p>
        </w:tc>
        <w:tc>
          <w:tcPr>
            <w:tcW w:w="2970" w:type="dxa"/>
          </w:tcPr>
          <w:p w14:paraId="15C95672" w14:textId="6E5F738F" w:rsidR="00F233FF" w:rsidRDefault="00F233FF" w:rsidP="00F233FF">
            <w:r>
              <w:t>June 17,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680622C3" w14:textId="5EE11501" w:rsidR="00F233FF" w:rsidRDefault="00F233FF" w:rsidP="00F233FF"/>
        </w:tc>
      </w:tr>
    </w:tbl>
    <w:p w14:paraId="61CDCEAD" w14:textId="77777777" w:rsidR="00462CBC" w:rsidRDefault="00462CBC" w:rsidP="00462CBC"/>
    <w:p w14:paraId="6BB9E253" w14:textId="77777777" w:rsidR="00462CBC" w:rsidRDefault="00462CBC" w:rsidP="00462CBC"/>
    <w:p w14:paraId="23DE523C" w14:textId="77777777" w:rsidR="00462CBC" w:rsidRDefault="00462CBC" w:rsidP="00462CBC"/>
    <w:p w14:paraId="52E56223" w14:textId="77777777" w:rsidR="00462CBC" w:rsidRDefault="00462CBC" w:rsidP="00462CBC"/>
    <w:p w14:paraId="07547A01" w14:textId="77777777" w:rsidR="00462CBC" w:rsidRDefault="00462CBC" w:rsidP="00462CBC"/>
    <w:p w14:paraId="5043CB0F" w14:textId="77777777" w:rsidR="00462CBC" w:rsidRDefault="00462CBC" w:rsidP="00462CBC"/>
    <w:p w14:paraId="07459315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A5D23" w14:textId="77777777" w:rsidR="00B57937" w:rsidRDefault="00B57937">
      <w:pPr>
        <w:spacing w:after="0" w:line="240" w:lineRule="auto"/>
      </w:pPr>
      <w:r>
        <w:separator/>
      </w:r>
    </w:p>
  </w:endnote>
  <w:endnote w:type="continuationSeparator" w:id="0">
    <w:p w14:paraId="738610EB" w14:textId="77777777"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F28F" w14:textId="77777777" w:rsidR="005E3C03" w:rsidRDefault="005E3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B4B86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13510790" w14:textId="77777777" w:rsidTr="00044EF2">
      <w:tc>
        <w:tcPr>
          <w:tcW w:w="4590" w:type="dxa"/>
        </w:tcPr>
        <w:p w14:paraId="535FFA1C" w14:textId="38046025" w:rsidR="00AD4AEB" w:rsidRDefault="00F233FF" w:rsidP="00044EF2">
          <w:pPr>
            <w:pStyle w:val="Footer"/>
          </w:pPr>
          <w:r>
            <w:t>IT-09 Test IT SOP for REVChk</w:t>
          </w:r>
        </w:p>
      </w:tc>
      <w:tc>
        <w:tcPr>
          <w:tcW w:w="4680" w:type="dxa"/>
        </w:tcPr>
        <w:p w14:paraId="52A72202" w14:textId="77777777" w:rsidR="00AD4AEB" w:rsidRDefault="00F233FF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3A0FF5F2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9E20" w14:textId="77777777" w:rsidR="005E3C03" w:rsidRDefault="005E3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05D2" w14:textId="77777777"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14:paraId="463F29E8" w14:textId="77777777"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9E56" w14:textId="77777777" w:rsidR="005E3C03" w:rsidRDefault="005E3C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27D6C" w14:textId="77777777"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71BC" w14:textId="77777777" w:rsidR="005E3C03" w:rsidRDefault="005E3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lur Shaikh">
    <w15:presenceInfo w15:providerId="AD" w15:userId="S-1-5-21-1813067905-1060717424-720635935-145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87DB9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4FF3"/>
    <w:rsid w:val="003A78D7"/>
    <w:rsid w:val="003D278C"/>
    <w:rsid w:val="003E5078"/>
    <w:rsid w:val="003F4145"/>
    <w:rsid w:val="003F5319"/>
    <w:rsid w:val="00427BD9"/>
    <w:rsid w:val="00441577"/>
    <w:rsid w:val="00447903"/>
    <w:rsid w:val="00462CBC"/>
    <w:rsid w:val="00492161"/>
    <w:rsid w:val="004A6CEC"/>
    <w:rsid w:val="004D5408"/>
    <w:rsid w:val="004D5BDA"/>
    <w:rsid w:val="0050353F"/>
    <w:rsid w:val="005314DE"/>
    <w:rsid w:val="00532195"/>
    <w:rsid w:val="005456E2"/>
    <w:rsid w:val="005715AC"/>
    <w:rsid w:val="00573CB2"/>
    <w:rsid w:val="00593828"/>
    <w:rsid w:val="005C6B57"/>
    <w:rsid w:val="005D12D7"/>
    <w:rsid w:val="005D2B7C"/>
    <w:rsid w:val="005E3C03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C30B3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387F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96EE3"/>
    <w:rsid w:val="00CA0831"/>
    <w:rsid w:val="00CA48A5"/>
    <w:rsid w:val="00CC3D3E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233FF"/>
    <w:rsid w:val="00F46E64"/>
    <w:rsid w:val="00F92BD8"/>
    <w:rsid w:val="00FA5516"/>
    <w:rsid w:val="00FB48B8"/>
    <w:rsid w:val="00FD702A"/>
    <w:rsid w:val="04265C46"/>
    <w:rsid w:val="061EAB96"/>
    <w:rsid w:val="0B55CFDD"/>
    <w:rsid w:val="12D8B016"/>
    <w:rsid w:val="19099957"/>
    <w:rsid w:val="3AE42003"/>
    <w:rsid w:val="49B4BE2D"/>
    <w:rsid w:val="4EC58480"/>
    <w:rsid w:val="5A589563"/>
    <w:rsid w:val="75F7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41137B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IT-09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B7A83B7D-CAB3-4103-9C0D-D872271E1B8D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17CBC6B2-68EE-43A5-AA8E-A717587B3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75D4F-936F-4DBA-926B-9FAF43052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C0E441-7C5E-445E-868C-8BE82DA2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2020-06-18T00:33:00Z</dcterms:created>
  <dcterms:modified xsi:type="dcterms:W3CDTF">2020-06-18T00:33:00Z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