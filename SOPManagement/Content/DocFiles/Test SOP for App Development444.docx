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 w14:paraId="56A0A3C2" w14:textId="77777777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C8453E" w:rsidP="00C8453E" w:rsidRDefault="00C8453E" w14:paraId="36657EFD" w14:textId="77777777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name="_GoBack" w:id="0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Pr="0003455F" w:rsidR="00C8453E" w:rsidP="003A78D7" w:rsidRDefault="0008402D" w14:paraId="6B92BA25" w14:textId="3E57344D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App Development444</w:t>
            </w:r>
          </w:p>
        </w:tc>
      </w:tr>
      <w:tr w:rsidR="006426B4" w:rsidTr="00AC4C31" w14:paraId="0B3E6391" w14:textId="77777777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6426B4" w:rsidP="006426B4" w:rsidRDefault="006426B4" w14:paraId="47691300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name="_Hlk18407173" w:id="1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Pr="0003455F" w:rsidR="006426B4" w:rsidP="006426B4" w:rsidRDefault="0008402D" w14:paraId="339765A2" w14:textId="2FB2DDF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Pr="0003455F" w:rsidR="006426B4" w:rsidP="006426B4" w:rsidRDefault="006426B4" w14:paraId="7696C5B4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Pr="0003455F" w:rsidR="006426B4" w:rsidP="006426B4" w:rsidRDefault="0008402D" w14:paraId="649841BE" w14:textId="411A8099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bookmarkEnd w:id="1"/>
      <w:tr w:rsidR="00C8453E" w:rsidTr="00AC4C31" w14:paraId="2C74CEBF" w14:textId="77777777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C8453E" w:rsidP="009774A2" w:rsidRDefault="00C8453E" w14:paraId="074F50F8" w14:textId="77777777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Pr="0003455F" w:rsidR="00C8453E" w:rsidP="009774A2" w:rsidRDefault="00BA5473" w14:paraId="672A6659" w14:textId="768E4951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16, 2020</w:t>
            </w:r>
          </w:p>
        </w:tc>
      </w:tr>
      <w:tr w:rsidR="00F05A4E" w:rsidTr="00AC4C31" w14:paraId="0994663A" w14:textId="77777777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F05A4E" w:rsidP="00EA79A4" w:rsidRDefault="00F05A4E" w14:paraId="38FA000C" w14:textId="7777777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Pr="0003455F" w:rsidR="00F05A4E" w:rsidP="00993ECE" w:rsidRDefault="0008402D" w14:paraId="41C1DAFE" w14:textId="754548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P="009D0CB6" w:rsidRDefault="00195252" w14:paraId="0A37501D" w14:textId="77777777">
      <w:pPr>
        <w:spacing w:before="0" w:after="0"/>
      </w:pPr>
    </w:p>
    <w:p w:rsidR="00AC4C31" w:rsidP="00AC4C31" w:rsidRDefault="00AC4C31" w14:paraId="28F35E85" w14:textId="77777777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Pr="0003455F" w:rsidR="003860F6" w:rsidTr="000F5E53" w14:paraId="14F18732" w14:textId="77777777">
        <w:trPr>
          <w:trHeight w:val="440"/>
        </w:trPr>
        <w:tc>
          <w:tcPr>
            <w:tcW w:w="2515" w:type="dxa"/>
            <w:tcBorders>
              <w:top w:val="single" w:color="2C2C2C" w:themeColor="text1" w:sz="4" w:space="0"/>
              <w:left w:val="nil"/>
              <w:bottom w:val="single" w:color="auto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0D909AED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2192E0AB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7D446CE8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auto" w:sz="4" w:space="0"/>
              <w:right w:val="nil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30F3D430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08402D" w:rsidTr="000F5E53" w14:paraId="393B265A" w14:textId="77777777">
        <w:trPr>
          <w:trHeight w:val="266"/>
        </w:trPr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03455F" w:rsidR="0008402D" w:rsidP="0008402D" w:rsidRDefault="0008402D" w14:paraId="0A2A13C7" w14:textId="0CCC7426">
            <w:r>
              <w:t>Tamalur Shaikh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auto" w:sz="4" w:space="0"/>
              <w:bottom w:val="single" w:color="2C2C2C" w:themeColor="text1" w:sz="4" w:space="0"/>
              <w:right w:val="single" w:color="2C2C2C" w:themeColor="text1" w:sz="4" w:space="0"/>
            </w:tcBorders>
          </w:tcPr>
          <w:p w:rsidRPr="0003455F" w:rsidR="0008402D" w:rsidP="0008402D" w:rsidRDefault="0008402D" w14:paraId="0E2CDD5E" w14:textId="3545C876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auto" w:sz="4" w:space="0"/>
            </w:tcBorders>
            <w:vAlign w:val="center"/>
          </w:tcPr>
          <w:p w:rsidRPr="0003455F" w:rsidR="0008402D" w:rsidP="0008402D" w:rsidRDefault="0008402D" w14:paraId="5DAB6C7B" w14:textId="0A01AE0C">
            <w:r>
              <w:t>Signed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03455F" w:rsidR="0008402D" w:rsidP="0008402D" w:rsidRDefault="0008402D" w14:paraId="02EB378F" w14:textId="015A812F">
            <w:r>
              <w:t>June 16, 2020</w:t>
            </w:r>
          </w:p>
        </w:tc>
      </w:tr>
    </w:tbl>
    <w:p w:rsidR="001F2C77" w:rsidP="0035326D" w:rsidRDefault="001F2C77" w14:paraId="6A05A809" w14:textId="77777777">
      <w:pPr>
        <w:spacing w:before="0"/>
        <w:rPr>
          <w:sz w:val="24"/>
          <w:szCs w:val="24"/>
        </w:rPr>
      </w:pPr>
    </w:p>
    <w:p w:rsidR="00AC4C31" w:rsidP="00AC4C31" w:rsidRDefault="00AC4C31" w14:paraId="0DC43F98" w14:textId="77777777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Pr="0003455F" w:rsidR="008B78F0" w:rsidTr="000F5E53" w14:paraId="75F8E79B" w14:textId="77777777">
        <w:trPr>
          <w:trHeight w:val="440"/>
        </w:trPr>
        <w:tc>
          <w:tcPr>
            <w:tcW w:w="2520" w:type="dxa"/>
            <w:tcBorders>
              <w:bottom w:val="single" w:color="auto" w:sz="4" w:space="0"/>
            </w:tcBorders>
            <w:shd w:val="clear" w:color="auto" w:fill="099BDD" w:themeFill="text2"/>
            <w:vAlign w:val="center"/>
          </w:tcPr>
          <w:p w:rsidRPr="0003455F" w:rsidR="008B78F0" w:rsidP="00DC0856" w:rsidRDefault="008B78F0" w14:paraId="76CAFD79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Pr="0003455F" w:rsidR="008B78F0" w:rsidP="00DC0856" w:rsidRDefault="008B78F0" w14:paraId="66639093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Pr="0003455F" w:rsidR="008B78F0" w:rsidP="00DC0856" w:rsidRDefault="008B78F0" w14:paraId="76D3A4AC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099BDD" w:themeFill="text2"/>
            <w:vAlign w:val="center"/>
          </w:tcPr>
          <w:p w:rsidRPr="0003455F" w:rsidR="008B78F0" w:rsidP="00DC0856" w:rsidRDefault="008B78F0" w14:paraId="5AB8B77F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3A78D7" w:rsidTr="000F5E53" w14:paraId="7ED2D187" w14:textId="77777777">
        <w:trPr>
          <w:trHeight w:val="266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03455F" w:rsidR="003A78D7" w:rsidP="0008402D" w:rsidRDefault="0008402D" w14:paraId="334DBC81" w14:textId="018EADBA">
            <w:r>
              <w:t>Tamalur Shaikh</w:t>
            </w:r>
          </w:p>
        </w:tc>
        <w:tc>
          <w:tcPr>
            <w:tcW w:w="2520" w:type="dxa"/>
            <w:tcBorders>
              <w:left w:val="single" w:color="auto" w:sz="4" w:space="0"/>
            </w:tcBorders>
          </w:tcPr>
          <w:p w:rsidRPr="0003455F" w:rsidR="003A78D7" w:rsidP="0008402D" w:rsidRDefault="0008402D" w14:paraId="4A54AD66" w14:textId="1DA98923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color="auto" w:sz="4" w:space="0"/>
            </w:tcBorders>
            <w:vAlign w:val="center"/>
          </w:tcPr>
          <w:p w:rsidRPr="0003455F" w:rsidR="003A78D7" w:rsidP="0008402D" w:rsidRDefault="0008402D" w14:paraId="5A39BBE3" w14:textId="495B9B38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03455F" w:rsidR="003A78D7" w:rsidP="0008402D" w:rsidRDefault="0008402D" w14:paraId="41C8F396" w14:textId="76C0083D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June 16, 2020</w:t>
            </w:r>
          </w:p>
        </w:tc>
      </w:tr>
    </w:tbl>
    <w:p w:rsidR="00F46E64" w:rsidP="001F2C77" w:rsidRDefault="00F46E64" w14:paraId="72A3D3EC" w14:textId="77777777">
      <w:pPr>
        <w:rPr>
          <w:sz w:val="10"/>
          <w:szCs w:val="10"/>
        </w:rPr>
      </w:pPr>
    </w:p>
    <w:p w:rsidR="00DC771E" w:rsidP="001F2C77" w:rsidRDefault="00DC771E" w14:paraId="0D0B940D" w14:textId="77777777">
      <w:pPr>
        <w:rPr>
          <w:sz w:val="10"/>
          <w:szCs w:val="10"/>
        </w:rPr>
      </w:pPr>
    </w:p>
    <w:p w:rsidR="00DC771E" w:rsidP="001F2C77" w:rsidRDefault="00DC771E" w14:paraId="0E27B00A" w14:textId="77777777">
      <w:pPr>
        <w:rPr>
          <w:sz w:val="10"/>
          <w:szCs w:val="10"/>
        </w:rPr>
      </w:pPr>
    </w:p>
    <w:p w:rsidR="00DC771E" w:rsidP="001F2C77" w:rsidRDefault="00DC771E" w14:paraId="60061E4C" w14:textId="77777777">
      <w:pPr>
        <w:rPr>
          <w:sz w:val="10"/>
          <w:szCs w:val="10"/>
        </w:rPr>
      </w:pPr>
    </w:p>
    <w:p w:rsidR="00DC771E" w:rsidP="001F2C77" w:rsidRDefault="00DC771E" w14:paraId="44EAFD9C" w14:textId="77777777">
      <w:pPr>
        <w:rPr>
          <w:sz w:val="10"/>
          <w:szCs w:val="10"/>
        </w:rPr>
      </w:pPr>
    </w:p>
    <w:p w:rsidR="00DC771E" w:rsidP="001F2C77" w:rsidRDefault="00DC771E" w14:paraId="4B94D5A5" w14:textId="77777777">
      <w:pPr>
        <w:rPr>
          <w:sz w:val="10"/>
          <w:szCs w:val="10"/>
        </w:rPr>
      </w:pPr>
    </w:p>
    <w:p w:rsidR="00DC771E" w:rsidP="001F2C77" w:rsidRDefault="00DC771E" w14:paraId="3DEEC669" w14:textId="77777777">
      <w:pPr>
        <w:rPr>
          <w:sz w:val="10"/>
          <w:szCs w:val="10"/>
        </w:rPr>
      </w:pPr>
    </w:p>
    <w:p w:rsidR="00DC771E" w:rsidP="001F2C77" w:rsidRDefault="00DC771E" w14:paraId="3656B9AB" w14:textId="77777777">
      <w:pPr>
        <w:rPr>
          <w:sz w:val="10"/>
          <w:szCs w:val="10"/>
        </w:rPr>
      </w:pPr>
    </w:p>
    <w:p w:rsidR="00DC771E" w:rsidP="001F2C77" w:rsidRDefault="00DC771E" w14:paraId="45FB0818" w14:textId="77777777">
      <w:pPr>
        <w:rPr>
          <w:sz w:val="10"/>
          <w:szCs w:val="10"/>
        </w:rPr>
      </w:pPr>
    </w:p>
    <w:p w:rsidR="00DC771E" w:rsidP="001F2C77" w:rsidRDefault="00DC771E" w14:paraId="049F31CB" w14:textId="77777777">
      <w:pPr>
        <w:rPr>
          <w:sz w:val="10"/>
          <w:szCs w:val="10"/>
        </w:rPr>
      </w:pPr>
    </w:p>
    <w:p w:rsidR="00DC771E" w:rsidP="001F2C77" w:rsidRDefault="00DC771E" w14:paraId="53128261" w14:textId="77777777">
      <w:pPr>
        <w:rPr>
          <w:sz w:val="10"/>
          <w:szCs w:val="10"/>
        </w:rPr>
      </w:pPr>
    </w:p>
    <w:p w:rsidR="00015AF4" w:rsidP="001F2C77" w:rsidRDefault="00015AF4" w14:paraId="62486C05" w14:textId="77777777">
      <w:pPr>
        <w:rPr>
          <w:sz w:val="10"/>
          <w:szCs w:val="10"/>
        </w:rPr>
      </w:pPr>
    </w:p>
    <w:p w:rsidR="00015AF4" w:rsidP="001F2C77" w:rsidRDefault="00015AF4" w14:paraId="4101652C" w14:textId="77777777">
      <w:pPr>
        <w:rPr>
          <w:sz w:val="10"/>
          <w:szCs w:val="10"/>
        </w:rPr>
      </w:pPr>
    </w:p>
    <w:p w:rsidR="00015AF4" w:rsidP="001F2C77" w:rsidRDefault="00015AF4" w14:paraId="4B99056E" w14:textId="77777777">
      <w:pPr>
        <w:rPr>
          <w:sz w:val="10"/>
          <w:szCs w:val="10"/>
        </w:rPr>
      </w:pPr>
    </w:p>
    <w:p w:rsidR="00015AF4" w:rsidP="001F2C77" w:rsidRDefault="00015AF4" w14:paraId="1299C43A" w14:textId="77777777">
      <w:pPr>
        <w:rPr>
          <w:sz w:val="10"/>
          <w:szCs w:val="10"/>
        </w:rPr>
      </w:pPr>
    </w:p>
    <w:p w:rsidR="009C1B4E" w:rsidP="001F2C77" w:rsidRDefault="009C1B4E" w14:paraId="4DDBEF00" w14:textId="77777777">
      <w:pPr>
        <w:rPr>
          <w:sz w:val="10"/>
          <w:szCs w:val="10"/>
        </w:rPr>
      </w:pPr>
    </w:p>
    <w:p w:rsidR="00015AF4" w:rsidP="001F2C77" w:rsidRDefault="00015AF4" w14:paraId="3461D779" w14:textId="77777777">
      <w:pPr>
        <w:rPr>
          <w:sz w:val="10"/>
          <w:szCs w:val="10"/>
        </w:rPr>
      </w:pPr>
    </w:p>
    <w:p w:rsidR="00015AF4" w:rsidP="001F2C77" w:rsidRDefault="00015AF4" w14:paraId="3CF2D8B6" w14:textId="77777777">
      <w:pPr>
        <w:rPr>
          <w:sz w:val="10"/>
          <w:szCs w:val="10"/>
        </w:rPr>
      </w:pPr>
    </w:p>
    <w:p w:rsidRPr="00462CBC" w:rsidR="007865BF" w:rsidP="00462CBC" w:rsidRDefault="00462CBC" w14:paraId="2813394C" w14:textId="77777777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1C498453" w14:paraId="0FB78278" w14:textId="0C676AB4">
      <w:ins w:author="Tamalur Shaikh" w:date="2020-06-15T22:22:00Z" w:id="2">
        <w:r>
          <w:t>Test ggghghhg gffggffggf fggfg</w:t>
        </w:r>
      </w:ins>
    </w:p>
    <w:p w:rsidR="00462CBC" w:rsidP="00462CBC" w:rsidRDefault="00462CBC" w14:paraId="791DA8EF" w14:textId="77777777">
      <w:pPr>
        <w:pStyle w:val="Heading1"/>
      </w:pPr>
      <w:r>
        <w:t>2.0</w:t>
      </w:r>
      <w:r w:rsidR="004D5408">
        <w:tab/>
      </w:r>
      <w:r>
        <w:t>SCOPE</w:t>
      </w:r>
    </w:p>
    <w:p w:rsidR="007865BF" w:rsidP="00462CBC" w:rsidRDefault="21BF3148" w14:paraId="1FC39945" w14:textId="093E7B4B">
      <w:pPr>
        <w:rPr>
          <w:ins w:author="Tamalur Shaikh" w:date="2020-06-16T04:24:00Z" w:id="3"/>
        </w:rPr>
      </w:pPr>
      <w:ins w:author="Tamalur Shaikh" w:date="2020-06-16T01:19:00Z" w:id="4">
        <w:r>
          <w:t>Added scope for rev 2</w:t>
        </w:r>
      </w:ins>
      <w:ins w:author="Tamalur Shaikh" w:date="2020-06-16T04:23:00Z" w:id="5">
        <w:r w:rsidR="6608BC7E">
          <w:t>. saasdasdasdasd</w:t>
        </w:r>
      </w:ins>
    </w:p>
    <w:p w:rsidR="7C6945E8" w:rsidP="7C6945E8" w:rsidRDefault="7C6945E8" w14:paraId="5F5B3EAB" w14:textId="58242E28">
      <w:pPr>
        <w:rPr>
          <w:ins w:author="Tamalur Shaikh" w:date="2020-06-16T04:24:00Z" w:id="6"/>
        </w:rPr>
      </w:pPr>
    </w:p>
    <w:p w:rsidR="6608BC7E" w:rsidP="7C6945E8" w:rsidRDefault="6608BC7E" w14:paraId="0845748A" w14:textId="74F85A53">
      <w:pPr>
        <w:rPr>
          <w:ins w:author="Tamalur Shaikh" w:date="2020-06-16T05:53:42.984Z" w:id="2006527242"/>
        </w:rPr>
      </w:pPr>
      <w:ins w:author="Tamalur Shaikh" w:date="2020-06-16T04:24:00Z" w:id="477399919">
        <w:r w:rsidR="6608BC7E">
          <w:t>Ver 3</w:t>
        </w:r>
      </w:ins>
    </w:p>
    <w:p w:rsidR="76FE44B4" w:rsidP="76FE44B4" w:rsidRDefault="76FE44B4" w14:paraId="487EF7C3" w14:textId="7E5A8497">
      <w:pPr>
        <w:pStyle w:val="Normal"/>
        <w:rPr>
          <w:ins w:author="Tamalur Shaikh" w:date="2020-06-16T05:53:43.731Z" w:id="22067083"/>
        </w:rPr>
      </w:pPr>
    </w:p>
    <w:p w:rsidR="756067A3" w:rsidP="76FE44B4" w:rsidRDefault="756067A3" w14:paraId="0D84315D" w14:textId="641FC751">
      <w:pPr>
        <w:pStyle w:val="Normal"/>
      </w:pPr>
      <w:ins w:author="Tamalur Shaikh" w:date="2020-06-16T05:53:49.811Z" w:id="1606056845">
        <w:r w:rsidR="756067A3">
          <w:t>Ver 4 hxasxasjhasjha</w:t>
        </w:r>
      </w:ins>
    </w:p>
    <w:p w:rsidR="00462CBC" w:rsidP="00462CBC" w:rsidRDefault="00462CBC" w14:paraId="09E9D244" w14:textId="77777777">
      <w:pPr>
        <w:pStyle w:val="Heading1"/>
      </w:pPr>
      <w:r>
        <w:t>3.0</w:t>
      </w:r>
      <w:r w:rsidR="004D5408">
        <w:tab/>
      </w:r>
      <w:r>
        <w:t>equipment</w:t>
      </w:r>
    </w:p>
    <w:p w:rsidR="005314DE" w:rsidP="00462CBC" w:rsidRDefault="005314DE" w14:paraId="0562CB0E" w14:textId="77777777"/>
    <w:p w:rsidR="00462CBC" w:rsidP="00462CBC" w:rsidRDefault="00462CBC" w14:paraId="7971848B" w14:textId="77777777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 w14:paraId="00C22C34" w14:textId="77777777">
        <w:tc>
          <w:tcPr>
            <w:tcW w:w="2700" w:type="dxa"/>
            <w:shd w:val="clear" w:color="auto" w:fill="C9ECFC" w:themeFill="text2" w:themeFillTint="33"/>
          </w:tcPr>
          <w:p w:rsidRPr="003F5319" w:rsidR="005314DE" w:rsidP="005314DE" w:rsidRDefault="00E26DE4" w14:paraId="3DA1D68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Pr="003F5319" w:rsidR="005314DE" w:rsidP="005314DE" w:rsidRDefault="00E26DE4" w14:paraId="7BF504D8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 w14:paraId="34CE0A41" w14:textId="77777777">
        <w:tc>
          <w:tcPr>
            <w:tcW w:w="2700" w:type="dxa"/>
          </w:tcPr>
          <w:p w:rsidRPr="000523DC" w:rsidR="000523DC" w:rsidP="000523DC" w:rsidRDefault="000523DC" w14:paraId="62EBF3C5" w14:textId="77777777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Pr="000523DC" w:rsidR="000523DC" w:rsidP="000523DC" w:rsidRDefault="000523DC" w14:paraId="6D98A12B" w14:textId="77777777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P="00462CBC" w:rsidRDefault="00E26DE4" w14:paraId="2946DB82" w14:textId="77777777"/>
    <w:p w:rsidR="00915DB1" w:rsidP="00915DB1" w:rsidRDefault="00915DB1" w14:paraId="7F1AB3A2" w14:textId="77777777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 w14:paraId="583496D5" w14:textId="77777777">
        <w:tc>
          <w:tcPr>
            <w:tcW w:w="2880" w:type="dxa"/>
            <w:shd w:val="clear" w:color="auto" w:fill="C9ECFC" w:themeFill="text2" w:themeFillTint="33"/>
          </w:tcPr>
          <w:p w:rsidRPr="003F5319" w:rsidR="00100583" w:rsidP="00100583" w:rsidRDefault="00100583" w14:paraId="0719A62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Pr="003F5319" w:rsidR="00100583" w:rsidP="00100583" w:rsidRDefault="00100583" w14:paraId="18283460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 w14:paraId="5997CC1D" w14:textId="77777777">
        <w:tc>
          <w:tcPr>
            <w:tcW w:w="2880" w:type="dxa"/>
          </w:tcPr>
          <w:p w:rsidRPr="00427BD9" w:rsidR="00100583" w:rsidP="001C1EC5" w:rsidRDefault="00100583" w14:paraId="110FFD37" w14:textId="77777777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P="0071362A" w:rsidRDefault="00100583" w14:paraId="6B699379" w14:textId="77777777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P="00462CBC" w:rsidRDefault="003A78D7" w14:paraId="3FE9F23F" w14:textId="77777777"/>
    <w:p w:rsidR="00915DB1" w:rsidP="00915DB1" w:rsidRDefault="00915DB1" w14:paraId="4CF2C2B3" w14:textId="77777777">
      <w:pPr>
        <w:pStyle w:val="Heading1"/>
      </w:pPr>
      <w:r>
        <w:t>6.0</w:t>
      </w:r>
      <w:r w:rsidR="004D5408">
        <w:tab/>
      </w:r>
      <w:r w:rsidR="00135E78">
        <w:t>policy</w:t>
      </w:r>
    </w:p>
    <w:p w:rsidRPr="00DC771E" w:rsidR="00DC771E" w:rsidP="00DC771E" w:rsidRDefault="00DC771E" w14:paraId="49746592" w14:textId="77777777">
      <w:pPr>
        <w:pStyle w:val="Heading2"/>
      </w:pPr>
      <w:r>
        <w:t>6.1</w:t>
      </w:r>
      <w:r>
        <w:tab/>
      </w:r>
      <w:r>
        <w:t>GENERAL</w:t>
      </w:r>
    </w:p>
    <w:p w:rsidR="00DC771E" w:rsidP="00DC771E" w:rsidRDefault="00DC771E" w14:paraId="1F72F646" w14:textId="77777777"/>
    <w:p w:rsidR="00DC771E" w:rsidP="00DC771E" w:rsidRDefault="00DC771E" w14:paraId="08CE6F91" w14:textId="77777777"/>
    <w:p w:rsidRPr="00DC771E" w:rsidR="00DC771E" w:rsidP="00DC771E" w:rsidRDefault="00DC771E" w14:paraId="61CDCEAD" w14:textId="77777777"/>
    <w:p w:rsidR="00915DB1" w:rsidP="00915DB1" w:rsidRDefault="00733202" w14:paraId="2EDCF85A" w14:textId="77777777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P="00462CBC" w:rsidRDefault="00733202" w14:paraId="6BB9E253" w14:textId="77777777"/>
    <w:p w:rsidR="00DC771E" w:rsidRDefault="00DC771E" w14:paraId="23DE523C" w14:textId="77777777">
      <w:r>
        <w:br w:type="page"/>
      </w:r>
    </w:p>
    <w:p w:rsidR="00915DB1" w:rsidP="00915DB1" w:rsidRDefault="007951D0" w14:paraId="04678760" w14:textId="77777777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76FE44B4" w14:paraId="6579A8BF" w14:textId="77777777">
        <w:tc>
          <w:tcPr>
            <w:tcW w:w="1705" w:type="dxa"/>
            <w:tcBorders>
              <w:bottom w:val="single" w:color="2C2C2C" w:themeColor="text1" w:sz="4" w:space="0"/>
            </w:tcBorders>
            <w:shd w:val="clear" w:color="auto" w:fill="C9ECFC" w:themeFill="text2" w:themeFillTint="33"/>
            <w:tcMar/>
          </w:tcPr>
          <w:p w:rsidRPr="005314DE" w:rsidR="005314DE" w:rsidP="005314DE" w:rsidRDefault="005314DE" w14:paraId="69069E05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  <w:tcMar/>
          </w:tcPr>
          <w:p w:rsidRPr="005314DE" w:rsidR="005314DE" w:rsidP="005314DE" w:rsidRDefault="005314DE" w14:paraId="090074D7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color="2C2C2C" w:themeColor="text1" w:sz="4" w:space="0"/>
            </w:tcBorders>
            <w:shd w:val="clear" w:color="auto" w:fill="C9ECFC" w:themeFill="text2" w:themeFillTint="33"/>
            <w:tcMar/>
          </w:tcPr>
          <w:p w:rsidRPr="005314DE" w:rsidR="005314DE" w:rsidP="005314DE" w:rsidRDefault="005314DE" w14:paraId="31FF54C8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29499A" w:rsidTr="76FE44B4" w14:paraId="220659AF" w14:textId="77777777">
        <w:tc>
          <w:tcPr>
            <w:tcW w:w="1705" w:type="dxa"/>
            <w:tcBorders>
              <w:left w:val="nil"/>
            </w:tcBorders>
            <w:tcMar/>
          </w:tcPr>
          <w:p w:rsidRPr="00EF4ADF" w:rsidR="0029499A" w:rsidP="0029499A" w:rsidRDefault="0029499A" w14:paraId="56B20A0C" w14:textId="77777777">
            <w:r>
              <w:t>1</w:t>
            </w:r>
          </w:p>
        </w:tc>
        <w:tc>
          <w:tcPr>
            <w:tcW w:w="2970" w:type="dxa"/>
            <w:tcMar/>
          </w:tcPr>
          <w:p w:rsidRPr="00EF4ADF" w:rsidR="0029499A" w:rsidP="0029499A" w:rsidRDefault="0008402D" w14:paraId="197041C4" w14:textId="45E05FB5">
            <w:r>
              <w:t>June 15,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Pr="00EF4ADF" w:rsidR="0029499A" w:rsidP="0029499A" w:rsidRDefault="2F37D12E" w14:paraId="22D0AEFD" w14:textId="7D92DB44">
            <w:pPr>
              <w:rPr>
                <w:ins w:author="Tamalur Shaikh" w:date="2020-06-15T22:23:00Z" w:id="8"/>
              </w:rPr>
            </w:pPr>
            <w:ins w:author="Tamalur Shaikh" w:date="2020-06-15T22:21:00Z" w:id="9">
              <w:r>
                <w:t>This is new SOP for IT that will identify new sop</w:t>
              </w:r>
            </w:ins>
          </w:p>
          <w:p w:rsidRPr="00EF4ADF" w:rsidR="0029499A" w:rsidP="60D9AE46" w:rsidRDefault="603045C7" w14:paraId="52E56223" w14:textId="600D8B99">
            <w:ins w:author="Tamalur Shaikh" w:date="2020-06-15T22:23:00Z" w:id="10">
              <w:r>
                <w:t>Hhhhhhh 2</w:t>
              </w:r>
              <w:r w:rsidRPr="60D9AE46">
                <w:rPr>
                  <w:vertAlign w:val="superscript"/>
                </w:rPr>
                <w:t>nd</w:t>
              </w:r>
              <w:r>
                <w:t xml:space="preserve"> line</w:t>
              </w:r>
            </w:ins>
          </w:p>
        </w:tc>
      </w:tr>
      <w:tr w:rsidR="00313CD2" w:rsidTr="76FE44B4" w14:paraId="062D0DC2" w14:textId="77777777">
        <w:tc>
          <w:tcPr>
            <w:tcW w:w="1705" w:type="dxa"/>
            <w:tcBorders>
              <w:left w:val="nil"/>
            </w:tcBorders>
            <w:tcMar/>
          </w:tcPr>
          <w:p w:rsidR="00313CD2" w:rsidP="00313CD2" w:rsidRDefault="00313CD2" w14:paraId="2B9F35AC" w14:textId="4CB49EF5">
            <w:r>
              <w:t>2</w:t>
            </w:r>
          </w:p>
        </w:tc>
        <w:tc>
          <w:tcPr>
            <w:tcW w:w="2970" w:type="dxa"/>
            <w:tcMar/>
          </w:tcPr>
          <w:p w:rsidR="00313CD2" w:rsidP="00313CD2" w:rsidRDefault="0008402D" w14:paraId="15DAE0D7" w14:textId="4AC77215">
            <w:r>
              <w:t>June 15,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="00313CD2" w:rsidP="00313CD2" w:rsidRDefault="2745F823" w14:paraId="08F04FAB" w14:textId="7A84A675">
            <w:ins w:author="Tamalur Shaikh" w:date="2020-06-16T01:18:00Z" w:id="11">
              <w:r>
                <w:t>This revsion is 2</w:t>
              </w:r>
              <w:r w:rsidRPr="39A1871A">
                <w:rPr>
                  <w:vertAlign w:val="superscript"/>
                </w:rPr>
                <w:t>nd</w:t>
              </w:r>
              <w:r>
                <w:t xml:space="preserve"> change that resolved some issues from rev 1 added by Tamalur</w:t>
              </w:r>
            </w:ins>
            <w:ins w:author="Tamalur Shaikh" w:date="2020-06-16T01:28:00Z" w:id="12">
              <w:r w:rsidR="0E42DD3A">
                <w:t>.ok</w:t>
              </w:r>
            </w:ins>
          </w:p>
        </w:tc>
      </w:tr>
      <w:tr w:rsidR="00A81543" w:rsidTr="76FE44B4" w14:paraId="057C9C7E" w14:textId="77777777">
        <w:tc>
          <w:tcPr>
            <w:tcW w:w="1705" w:type="dxa"/>
            <w:tcBorders>
              <w:left w:val="nil"/>
            </w:tcBorders>
            <w:tcMar/>
          </w:tcPr>
          <w:p w:rsidR="00A81543" w:rsidP="00A81543" w:rsidRDefault="00A81543" w14:paraId="772B4A74" w14:textId="2E48051F">
            <w:r>
              <w:t>3</w:t>
            </w:r>
          </w:p>
        </w:tc>
        <w:tc>
          <w:tcPr>
            <w:tcW w:w="2970" w:type="dxa"/>
            <w:tcMar/>
          </w:tcPr>
          <w:p w:rsidR="00A81543" w:rsidP="00A81543" w:rsidRDefault="0008402D" w14:paraId="52D44C36" w14:textId="533A75E3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="00A81543" w:rsidP="00A81543" w:rsidRDefault="38FB6618" w14:paraId="357C8810" w14:textId="3F6103AB">
            <w:ins w:author="Tamalur Shaikh" w:date="2020-06-16T04:23:00Z" w:id="13">
              <w:r>
                <w:t>Version 2 was not good for xxxxxx</w:t>
              </w:r>
            </w:ins>
          </w:p>
        </w:tc>
      </w:tr>
      <w:tr w:rsidR="0008402D" w:rsidTr="76FE44B4" w14:paraId="764C166C" w14:textId="77777777">
        <w:tc>
          <w:tcPr>
            <w:tcW w:w="1705" w:type="dxa"/>
            <w:tcBorders>
              <w:left w:val="nil"/>
            </w:tcBorders>
            <w:tcMar/>
          </w:tcPr>
          <w:p w:rsidR="0008402D" w:rsidP="0008402D" w:rsidRDefault="0008402D" w14:paraId="6F4267B7" w14:textId="59ABB6C0">
            <w:r>
              <w:t>4</w:t>
            </w:r>
          </w:p>
        </w:tc>
        <w:tc>
          <w:tcPr>
            <w:tcW w:w="2970" w:type="dxa"/>
            <w:tcMar/>
          </w:tcPr>
          <w:p w:rsidR="0008402D" w:rsidP="0008402D" w:rsidRDefault="0008402D" w14:paraId="6191D0A3" w14:textId="1D8DA138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="0008402D" w:rsidP="0008402D" w:rsidRDefault="0008402D" w14:paraId="31FDF27B" w14:textId="43ECF030">
            <w:ins w:author="Tamalur Shaikh" w:date="2020-06-16T05:53:33.533Z" w:id="1487055168">
              <w:r w:rsidR="0F203106">
                <w:t>Test v4</w:t>
              </w:r>
            </w:ins>
          </w:p>
        </w:tc>
      </w:tr>
    </w:tbl>
    <w:p w:rsidR="00462CBC" w:rsidP="00462CBC" w:rsidRDefault="00462CBC" w14:paraId="07547A01" w14:textId="77777777"/>
    <w:p w:rsidR="00462CBC" w:rsidP="00462CBC" w:rsidRDefault="00462CBC" w14:paraId="5043CB0F" w14:textId="77777777"/>
    <w:p w:rsidR="00462CBC" w:rsidP="00462CBC" w:rsidRDefault="00462CBC" w14:paraId="07459315" w14:textId="77777777"/>
    <w:p w:rsidR="00462CBC" w:rsidP="00462CBC" w:rsidRDefault="00462CBC" w14:paraId="6537F28F" w14:textId="77777777"/>
    <w:p w:rsidR="00462CBC" w:rsidP="00462CBC" w:rsidRDefault="00462CBC" w14:paraId="6DFB9E20" w14:textId="77777777"/>
    <w:p w:rsidR="00462CBC" w:rsidP="00462CBC" w:rsidRDefault="00462CBC" w14:paraId="70DF9E56" w14:textId="77777777"/>
    <w:p w:rsidRPr="00462CBC" w:rsidR="00462CBC" w:rsidP="00462CBC" w:rsidRDefault="00462CBC" w14:paraId="44E871BC" w14:textId="77777777"/>
    <w:sectPr w:rsidRPr="00462CBC" w:rsid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 w14:paraId="144A5D23" w14:textId="77777777">
      <w:pPr>
        <w:spacing w:after="0" w:line="240" w:lineRule="auto"/>
      </w:pPr>
      <w:r>
        <w:separator/>
      </w:r>
    </w:p>
  </w:endnote>
  <w:endnote w:type="continuationSeparator" w:id="0">
    <w:p w:rsidR="00B57937" w:rsidRDefault="00B57937" w14:paraId="738610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99A" w:rsidRDefault="0029499A" w14:paraId="6182907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 w14:paraId="3A0FF5F2" w14:textId="77777777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 w14:paraId="13B75070" w14:textId="77777777">
      <w:tc>
        <w:tcPr>
          <w:tcW w:w="4590" w:type="dxa"/>
        </w:tcPr>
        <w:p w:rsidR="00AD4AEB" w:rsidP="00044EF2" w:rsidRDefault="0008402D" w14:paraId="15DE5108" w14:textId="20DFD3BE">
          <w:pPr>
            <w:pStyle w:val="Footer"/>
          </w:pPr>
          <w:r>
            <w:t>IT-06 Test SOP for App Development444</w:t>
          </w:r>
        </w:p>
      </w:tc>
      <w:tc>
        <w:tcPr>
          <w:tcW w:w="4680" w:type="dxa"/>
        </w:tcPr>
        <w:p w:rsidR="00AD4AEB" w:rsidRDefault="0008402D" w14:paraId="52A72202" w14:textId="7777777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Pr="00CA0831" w:rsidR="00A26FCB" w:rsidP="00AD4AEB" w:rsidRDefault="00A26FCB" w14:paraId="5630AD6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99A" w:rsidRDefault="0029499A" w14:paraId="17AD93B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 w14:paraId="463F29E8" w14:textId="7777777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 w14:paraId="3B7B4B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99A" w:rsidRDefault="0029499A" w14:paraId="2BA226A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974C7" w:rsidRDefault="00B974C7" w14:paraId="6DB27D6C" w14:textId="7777777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6FE44B4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99A" w:rsidRDefault="0029499A" w14:paraId="637805D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hint="default" w:ascii="Arial" w:hAnsi="Arial" w:eastAsia="Times New Roman" w:cs="Arial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trackRevisions w:val="true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8402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9499A"/>
    <w:rsid w:val="002A71D6"/>
    <w:rsid w:val="002E399F"/>
    <w:rsid w:val="0031297C"/>
    <w:rsid w:val="00313CD2"/>
    <w:rsid w:val="00351084"/>
    <w:rsid w:val="0035326D"/>
    <w:rsid w:val="0035662C"/>
    <w:rsid w:val="003860F6"/>
    <w:rsid w:val="0039694A"/>
    <w:rsid w:val="003A78D7"/>
    <w:rsid w:val="003B0AD0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81543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A5473"/>
    <w:rsid w:val="00BB3085"/>
    <w:rsid w:val="00BE309C"/>
    <w:rsid w:val="00C25A1F"/>
    <w:rsid w:val="00C8453E"/>
    <w:rsid w:val="00C92280"/>
    <w:rsid w:val="00CA0831"/>
    <w:rsid w:val="00CA48A5"/>
    <w:rsid w:val="00CD525F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E42DD3A"/>
    <w:rsid w:val="0F203106"/>
    <w:rsid w:val="1C498453"/>
    <w:rsid w:val="21851D08"/>
    <w:rsid w:val="21BF3148"/>
    <w:rsid w:val="21E05A6D"/>
    <w:rsid w:val="25399FAC"/>
    <w:rsid w:val="2745F823"/>
    <w:rsid w:val="2F37D12E"/>
    <w:rsid w:val="38FB6618"/>
    <w:rsid w:val="39A1871A"/>
    <w:rsid w:val="4C25C883"/>
    <w:rsid w:val="4E20476C"/>
    <w:rsid w:val="502AB50F"/>
    <w:rsid w:val="583E2B86"/>
    <w:rsid w:val="603045C7"/>
    <w:rsid w:val="60D9AE46"/>
    <w:rsid w:val="61C681EF"/>
    <w:rsid w:val="6608BC7E"/>
    <w:rsid w:val="700701A3"/>
    <w:rsid w:val="756067A3"/>
    <w:rsid w:val="76FE44B4"/>
    <w:rsid w:val="7C6945E8"/>
    <w:rsid w:val="7E1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008479B"/>
  <w15:docId w15:val="{F23B4D9D-EA0C-4481-B9A5-3EB86541B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color="099BDD" w:themeColor="text2" w:sz="6" w:space="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2CBC"/>
    <w:rPr>
      <w:rFonts w:ascii="Calibri" w:hAnsi="Calibri" w:eastAsiaTheme="majorEastAsia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sid w:val="00462CBC"/>
    <w:rPr>
      <w:rFonts w:ascii="Calibri" w:hAnsi="Calibri" w:eastAsiaTheme="majorEastAsia" w:cstheme="majorBidi"/>
      <w:caps/>
      <w:spacing w:val="15"/>
      <w:sz w:val="24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8932C8"/>
    <w:rPr>
      <w:rFonts w:ascii="Calibri" w:hAnsi="Calibr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62CBC"/>
    <w:rPr>
      <w:rFonts w:ascii="Calibri" w:hAnsi="Calibri" w:eastAsiaTheme="majorEastAsia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hAnsi="Times New Roman" w:eastAsia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0ab488a04e8644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a4bd5-13a9-435a-b104-41c0f8f77f22}"/>
      </w:docPartPr>
      <w:docPartBody>
        <w:p w14:paraId="54A08E0E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IT-06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2E7F1A0-A2B9-4061-81C3-00939FE7B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28B04-A6C5-4D6E-A5BF-3F96160EEA5E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3.xml><?xml version="1.0" encoding="utf-8"?>
<ds:datastoreItem xmlns:ds="http://schemas.openxmlformats.org/officeDocument/2006/customXml" ds:itemID="{78A3C1BC-7EAC-426C-8A45-8A4D9482F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481BA4-3736-4A7F-B8BB-FF09B2C56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OPS07-QF36 SOP TITLE Rev. 002</dc:creator>
  <keywords/>
  <lastModifiedBy>Tamalur Shaikh</lastModifiedBy>
  <revision>3</revision>
  <lastPrinted>2019-03-11T19:01:00.0000000Z</lastPrinted>
  <dcterms:created xsi:type="dcterms:W3CDTF">2020-06-16T05:52:00.0000000Z</dcterms:created>
  <dcterms:modified xsi:type="dcterms:W3CDTF">2020-06-16T05:53:56.2916975Z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