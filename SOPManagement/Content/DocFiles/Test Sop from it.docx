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14:paraId="21D26E19" w14:textId="77777777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14:paraId="36657EFD" w14:textId="77777777"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4B3A88AD" w14:textId="28C1B976" w:rsidR="00C8453E" w:rsidRPr="0003455F" w:rsidRDefault="00E41EE5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Sop from it</w:t>
            </w:r>
          </w:p>
        </w:tc>
      </w:tr>
      <w:tr w:rsidR="006426B4" w14:paraId="4C06FFF2" w14:textId="77777777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14:paraId="47691300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55EF852B" w14:textId="77777777" w:rsidR="006426B4" w:rsidRPr="0003455F" w:rsidRDefault="008744C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7696C5B4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49841BE" w14:textId="0509E4F3" w:rsidR="006426B4" w:rsidRPr="0003455F" w:rsidRDefault="00E41EE5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bookmarkEnd w:id="1"/>
      <w:tr w:rsidR="00C8453E" w14:paraId="0E15A81D" w14:textId="77777777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14:paraId="2C74CEBF" w14:textId="77777777"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022F79DE" w14:textId="24F59463" w:rsidR="00C8453E" w:rsidRPr="0003455F" w:rsidRDefault="00E41EE5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May 15, 2020</w:t>
            </w:r>
          </w:p>
        </w:tc>
      </w:tr>
      <w:tr w:rsidR="00F05A4E" w14:paraId="1A7A9278" w14:textId="77777777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14:paraId="38FA000C" w14:textId="77777777"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0CD3B180" w14:textId="4A83CE79" w:rsidR="00F05A4E" w:rsidRPr="0003455F" w:rsidRDefault="00E41EE5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Student05</w:t>
            </w:r>
          </w:p>
        </w:tc>
      </w:tr>
    </w:tbl>
    <w:p w14:paraId="672A6659" w14:textId="77777777" w:rsidR="00195252" w:rsidRDefault="00195252" w:rsidP="009D0CB6">
      <w:pPr>
        <w:spacing w:before="0" w:after="0"/>
      </w:pPr>
    </w:p>
    <w:p w14:paraId="28F35E85" w14:textId="77777777"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14:paraId="14F18732" w14:textId="77777777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0D909AED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2192E0AB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7D446CE8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14:paraId="30F3D430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E41EE5" w:rsidRPr="0003455F" w14:paraId="36DE039F" w14:textId="77777777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42982" w14:textId="02E459DC" w:rsidR="00E41EE5" w:rsidRPr="0003455F" w:rsidRDefault="00E41EE5" w:rsidP="00E41EE5"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0815CB00" w14:textId="04D1D233" w:rsidR="00E41EE5" w:rsidRPr="0003455F" w:rsidRDefault="00E41EE5" w:rsidP="00E41EE5"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41FB3B19" w14:textId="52661345" w:rsidR="00E41EE5" w:rsidRPr="0003455F" w:rsidRDefault="00E41EE5" w:rsidP="00E41EE5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85BB76" w14:textId="2254B4FA" w:rsidR="00E41EE5" w:rsidRPr="0003455F" w:rsidRDefault="00E41EE5" w:rsidP="00E41EE5">
            <w:r>
              <w:t>May 15, 2020</w:t>
            </w:r>
          </w:p>
        </w:tc>
      </w:tr>
      <w:tr w:rsidR="00E41EE5" w:rsidRPr="0003455F" w14:paraId="51D6909A" w14:textId="77777777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EC9B3" w14:textId="03590043" w:rsidR="00E41EE5" w:rsidRDefault="00E41EE5" w:rsidP="00E41EE5"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613C989D" w14:textId="28F345E0" w:rsidR="00E41EE5" w:rsidRDefault="00E41EE5" w:rsidP="00E41EE5"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6CB7AEE7" w14:textId="1756833B" w:rsidR="00E41EE5" w:rsidRDefault="00E41EE5" w:rsidP="00E41EE5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BDB506" w14:textId="1253C2A2" w:rsidR="00E41EE5" w:rsidRDefault="00E41EE5" w:rsidP="00E41EE5">
            <w:r>
              <w:t>May 15, 2020</w:t>
            </w:r>
          </w:p>
        </w:tc>
      </w:tr>
    </w:tbl>
    <w:p w14:paraId="0A37501D" w14:textId="77777777" w:rsidR="001F2C77" w:rsidRDefault="001F2C77" w:rsidP="0035326D">
      <w:pPr>
        <w:spacing w:before="0"/>
        <w:rPr>
          <w:sz w:val="24"/>
          <w:szCs w:val="24"/>
        </w:rPr>
      </w:pPr>
    </w:p>
    <w:p w14:paraId="0DC43F98" w14:textId="77777777"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14:paraId="75F8E79B" w14:textId="77777777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76CAFD79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66639093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76D3A4AC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5AB8B77F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14:paraId="3FE86347" w14:textId="77777777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C1DAFE" w14:textId="6B0F1E4A" w:rsidR="003A78D7" w:rsidRPr="0003455F" w:rsidRDefault="00E41EE5" w:rsidP="00E41EE5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0E2CDD5E" w14:textId="206744EE" w:rsidR="003A78D7" w:rsidRPr="0003455F" w:rsidRDefault="00E41EE5" w:rsidP="00E41EE5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65627F03" w14:textId="17AD29C3" w:rsidR="003A78D7" w:rsidRPr="0003455F" w:rsidRDefault="00E41EE5" w:rsidP="00E41EE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E04054" w14:textId="39A3EA6F" w:rsidR="003A78D7" w:rsidRPr="0003455F" w:rsidRDefault="00E41EE5" w:rsidP="00E41EE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May 15, 2020</w:t>
            </w:r>
          </w:p>
        </w:tc>
      </w:tr>
    </w:tbl>
    <w:p w14:paraId="5DAB6C7B" w14:textId="77777777" w:rsidR="00F46E64" w:rsidRDefault="00F46E64" w:rsidP="001F2C77">
      <w:pPr>
        <w:rPr>
          <w:sz w:val="10"/>
          <w:szCs w:val="10"/>
        </w:rPr>
      </w:pPr>
    </w:p>
    <w:p w14:paraId="02EB378F" w14:textId="77777777" w:rsidR="00DC771E" w:rsidRDefault="00DC771E" w:rsidP="001F2C77">
      <w:pPr>
        <w:rPr>
          <w:sz w:val="10"/>
          <w:szCs w:val="10"/>
        </w:rPr>
      </w:pPr>
    </w:p>
    <w:p w14:paraId="6A05A809" w14:textId="77777777" w:rsidR="00DC771E" w:rsidRDefault="00DC771E" w:rsidP="001F2C77">
      <w:pPr>
        <w:rPr>
          <w:sz w:val="10"/>
          <w:szCs w:val="10"/>
        </w:rPr>
      </w:pPr>
    </w:p>
    <w:p w14:paraId="5A39BBE3" w14:textId="77777777" w:rsidR="00DC771E" w:rsidRDefault="00DC771E" w:rsidP="001F2C77">
      <w:pPr>
        <w:rPr>
          <w:sz w:val="10"/>
          <w:szCs w:val="10"/>
        </w:rPr>
      </w:pPr>
    </w:p>
    <w:p w14:paraId="41C8F396" w14:textId="77777777" w:rsidR="00DC771E" w:rsidRDefault="00DC771E" w:rsidP="001F2C77">
      <w:pPr>
        <w:rPr>
          <w:sz w:val="10"/>
          <w:szCs w:val="10"/>
        </w:rPr>
      </w:pPr>
    </w:p>
    <w:p w14:paraId="72A3D3EC" w14:textId="77777777" w:rsidR="00DC771E" w:rsidRDefault="00DC771E" w:rsidP="001F2C77">
      <w:pPr>
        <w:rPr>
          <w:sz w:val="10"/>
          <w:szCs w:val="10"/>
        </w:rPr>
      </w:pPr>
    </w:p>
    <w:p w14:paraId="0D0B940D" w14:textId="77777777" w:rsidR="00DC771E" w:rsidRDefault="00DC771E" w:rsidP="001F2C77">
      <w:pPr>
        <w:rPr>
          <w:sz w:val="10"/>
          <w:szCs w:val="10"/>
        </w:rPr>
      </w:pPr>
    </w:p>
    <w:p w14:paraId="0E27B00A" w14:textId="77777777" w:rsidR="00DC771E" w:rsidRDefault="00DC771E" w:rsidP="001F2C77">
      <w:pPr>
        <w:rPr>
          <w:sz w:val="10"/>
          <w:szCs w:val="10"/>
        </w:rPr>
      </w:pPr>
    </w:p>
    <w:p w14:paraId="60061E4C" w14:textId="77777777" w:rsidR="00DC771E" w:rsidRDefault="00DC771E" w:rsidP="001F2C77">
      <w:pPr>
        <w:rPr>
          <w:sz w:val="10"/>
          <w:szCs w:val="10"/>
        </w:rPr>
      </w:pPr>
    </w:p>
    <w:p w14:paraId="44EAFD9C" w14:textId="77777777" w:rsidR="00DC771E" w:rsidRDefault="00DC771E" w:rsidP="001F2C77">
      <w:pPr>
        <w:rPr>
          <w:sz w:val="10"/>
          <w:szCs w:val="10"/>
        </w:rPr>
      </w:pPr>
    </w:p>
    <w:p w14:paraId="4B94D5A5" w14:textId="77777777" w:rsidR="00DC771E" w:rsidRDefault="00DC771E" w:rsidP="001F2C77">
      <w:pPr>
        <w:rPr>
          <w:sz w:val="10"/>
          <w:szCs w:val="10"/>
        </w:rPr>
      </w:pPr>
    </w:p>
    <w:p w14:paraId="3DEEC669" w14:textId="77777777" w:rsidR="00015AF4" w:rsidRDefault="00015AF4" w:rsidP="001F2C77">
      <w:pPr>
        <w:rPr>
          <w:sz w:val="10"/>
          <w:szCs w:val="10"/>
        </w:rPr>
      </w:pPr>
    </w:p>
    <w:p w14:paraId="3656B9AB" w14:textId="77777777" w:rsidR="00015AF4" w:rsidRDefault="00015AF4" w:rsidP="001F2C77">
      <w:pPr>
        <w:rPr>
          <w:sz w:val="10"/>
          <w:szCs w:val="10"/>
        </w:rPr>
      </w:pPr>
    </w:p>
    <w:p w14:paraId="45FB0818" w14:textId="77777777" w:rsidR="00015AF4" w:rsidRDefault="00015AF4" w:rsidP="001F2C77">
      <w:pPr>
        <w:rPr>
          <w:sz w:val="10"/>
          <w:szCs w:val="10"/>
        </w:rPr>
      </w:pPr>
    </w:p>
    <w:p w14:paraId="049F31CB" w14:textId="77777777" w:rsidR="00015AF4" w:rsidRDefault="00015AF4" w:rsidP="001F2C77">
      <w:pPr>
        <w:rPr>
          <w:sz w:val="10"/>
          <w:szCs w:val="10"/>
        </w:rPr>
      </w:pPr>
    </w:p>
    <w:p w14:paraId="53128261" w14:textId="77777777" w:rsidR="009C1B4E" w:rsidRDefault="009C1B4E" w:rsidP="001F2C77">
      <w:pPr>
        <w:rPr>
          <w:sz w:val="10"/>
          <w:szCs w:val="10"/>
        </w:rPr>
      </w:pPr>
    </w:p>
    <w:p w14:paraId="62486C05" w14:textId="77777777" w:rsidR="00015AF4" w:rsidRDefault="00015AF4" w:rsidP="001F2C77">
      <w:pPr>
        <w:rPr>
          <w:sz w:val="10"/>
          <w:szCs w:val="10"/>
        </w:rPr>
      </w:pPr>
    </w:p>
    <w:p w14:paraId="4101652C" w14:textId="77777777" w:rsidR="00015AF4" w:rsidRDefault="00015AF4" w:rsidP="001F2C77">
      <w:pPr>
        <w:rPr>
          <w:sz w:val="10"/>
          <w:szCs w:val="10"/>
        </w:rPr>
      </w:pPr>
    </w:p>
    <w:p w14:paraId="2813394C" w14:textId="77777777"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14:paraId="4B99056E" w14:textId="3A92D1AF" w:rsidR="00E55391" w:rsidRDefault="4B9D55CF">
      <w:ins w:id="2" w:author="Student05" w:date="2020-05-15T20:56:00Z">
        <w:r>
          <w:t>tesggghghghghhgghhghghghg</w:t>
        </w:r>
      </w:ins>
    </w:p>
    <w:p w14:paraId="791DA8EF" w14:textId="77777777"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14:paraId="1299C43A" w14:textId="77777777" w:rsidR="007865BF" w:rsidRDefault="007865BF" w:rsidP="00462CBC"/>
    <w:p w14:paraId="09E9D244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4DDBEF00" w14:textId="77777777" w:rsidR="005314DE" w:rsidRDefault="005314DE" w:rsidP="00462CBC"/>
    <w:p w14:paraId="7971848B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00C22C34" w14:textId="77777777" w:rsidTr="00E26DE4">
        <w:tc>
          <w:tcPr>
            <w:tcW w:w="2700" w:type="dxa"/>
            <w:shd w:val="clear" w:color="auto" w:fill="C9ECFC" w:themeFill="text2" w:themeFillTint="33"/>
          </w:tcPr>
          <w:p w14:paraId="3DA1D686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7BF504D8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14:paraId="3461D779" w14:textId="77777777" w:rsidTr="00E26DE4">
        <w:tc>
          <w:tcPr>
            <w:tcW w:w="2700" w:type="dxa"/>
          </w:tcPr>
          <w:p w14:paraId="3CF2D8B6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0FB78278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14:paraId="1FC39945" w14:textId="77777777" w:rsidR="00E26DE4" w:rsidRDefault="00E26DE4" w:rsidP="00462CBC"/>
    <w:p w14:paraId="7F1AB3A2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583496D5" w14:textId="77777777" w:rsidTr="003F5319">
        <w:tc>
          <w:tcPr>
            <w:tcW w:w="2880" w:type="dxa"/>
            <w:shd w:val="clear" w:color="auto" w:fill="C9ECFC" w:themeFill="text2" w:themeFillTint="33"/>
          </w:tcPr>
          <w:p w14:paraId="0719A626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18283460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14:paraId="0562CB0E" w14:textId="77777777" w:rsidTr="003F5319">
        <w:tc>
          <w:tcPr>
            <w:tcW w:w="2880" w:type="dxa"/>
          </w:tcPr>
          <w:p w14:paraId="34CE0A41" w14:textId="77777777"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14:paraId="62EBF3C5" w14:textId="77777777"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14:paraId="6D98A12B" w14:textId="77777777" w:rsidR="003A78D7" w:rsidRDefault="003A78D7" w:rsidP="00462CBC"/>
    <w:p w14:paraId="4CF2C2B3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49746592" w14:textId="77777777"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14:paraId="2946DB82" w14:textId="77777777" w:rsidR="00DC771E" w:rsidRDefault="00DC771E" w:rsidP="00DC771E"/>
    <w:p w14:paraId="5997CC1D" w14:textId="77777777" w:rsidR="00DC771E" w:rsidRDefault="00DC771E" w:rsidP="00DC771E"/>
    <w:p w14:paraId="110FFD37" w14:textId="77777777" w:rsidR="00DC771E" w:rsidRPr="00DC771E" w:rsidRDefault="00DC771E" w:rsidP="00DC771E"/>
    <w:p w14:paraId="2EDCF85A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6B699379" w14:textId="77777777" w:rsidR="00733202" w:rsidRDefault="00733202" w:rsidP="00462CBC"/>
    <w:p w14:paraId="3FE9F23F" w14:textId="77777777" w:rsidR="00DC771E" w:rsidRDefault="00DC771E">
      <w:r>
        <w:br w:type="page"/>
      </w:r>
    </w:p>
    <w:p w14:paraId="04678760" w14:textId="77777777"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6579A8BF" w14:textId="77777777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69069E05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090074D7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31FF54C8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E41EE5" w14:paraId="1F72F646" w14:textId="77777777" w:rsidTr="000F5E53">
        <w:tc>
          <w:tcPr>
            <w:tcW w:w="1705" w:type="dxa"/>
            <w:tcBorders>
              <w:left w:val="nil"/>
            </w:tcBorders>
          </w:tcPr>
          <w:p w14:paraId="08CE6F91" w14:textId="5C64E81E" w:rsidR="00E41EE5" w:rsidRPr="00EF4ADF" w:rsidRDefault="00E41EE5" w:rsidP="00E41EE5">
            <w:r>
              <w:t>1</w:t>
            </w:r>
          </w:p>
        </w:tc>
        <w:tc>
          <w:tcPr>
            <w:tcW w:w="2970" w:type="dxa"/>
          </w:tcPr>
          <w:p w14:paraId="61CDCEAD" w14:textId="2629A709" w:rsidR="00E41EE5" w:rsidRPr="00EF4ADF" w:rsidRDefault="00E41EE5" w:rsidP="00E41EE5">
            <w:r>
              <w:t>May 15,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6BB9E253" w14:textId="77777777" w:rsidR="00E41EE5" w:rsidRPr="00EF4ADF" w:rsidRDefault="00E41EE5" w:rsidP="00E41EE5"/>
        </w:tc>
      </w:tr>
    </w:tbl>
    <w:p w14:paraId="23DE523C" w14:textId="77777777" w:rsidR="00462CBC" w:rsidRDefault="00462CBC" w:rsidP="00462CBC"/>
    <w:p w14:paraId="52E56223" w14:textId="77777777" w:rsidR="00462CBC" w:rsidRDefault="00462CBC" w:rsidP="00462CBC"/>
    <w:p w14:paraId="07547A01" w14:textId="77777777" w:rsidR="00462CBC" w:rsidRDefault="00462CBC" w:rsidP="00462CBC"/>
    <w:p w14:paraId="5043CB0F" w14:textId="77777777" w:rsidR="00462CBC" w:rsidRDefault="00462CBC" w:rsidP="00462CBC"/>
    <w:p w14:paraId="07459315" w14:textId="77777777" w:rsidR="00462CBC" w:rsidRDefault="00462CBC" w:rsidP="00462CBC"/>
    <w:p w14:paraId="6537F28F" w14:textId="77777777" w:rsidR="00462CBC" w:rsidRDefault="00462CBC" w:rsidP="00462CBC"/>
    <w:p w14:paraId="6DFB9E20" w14:textId="77777777"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F29E8" w14:textId="77777777" w:rsidR="00593828" w:rsidRDefault="00593828">
      <w:pPr>
        <w:spacing w:after="0" w:line="240" w:lineRule="auto"/>
      </w:pPr>
      <w:r>
        <w:separator/>
      </w:r>
    </w:p>
  </w:endnote>
  <w:endnote w:type="continuationSeparator" w:id="0">
    <w:p w14:paraId="3B7B4B86" w14:textId="77777777" w:rsidR="00593828" w:rsidRDefault="0059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9E56" w14:textId="77777777" w:rsidR="008744C7" w:rsidRDefault="008744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9076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7AD84A65" w14:textId="77777777" w:rsidTr="00044EF2">
      <w:tc>
        <w:tcPr>
          <w:tcW w:w="4590" w:type="dxa"/>
        </w:tcPr>
        <w:p w14:paraId="7874AC33" w14:textId="554D0915" w:rsidR="00AD4AEB" w:rsidRDefault="00E41EE5" w:rsidP="00044EF2">
          <w:pPr>
            <w:pStyle w:val="Footer"/>
          </w:pPr>
          <w:r>
            <w:t>Test Sop from it</w:t>
          </w:r>
        </w:p>
      </w:tc>
      <w:tc>
        <w:tcPr>
          <w:tcW w:w="4680" w:type="dxa"/>
        </w:tcPr>
        <w:p w14:paraId="530CF720" w14:textId="77777777" w:rsidR="00AD4AEB" w:rsidRDefault="00E41EE5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2BA226A1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A5D23" w14:textId="77777777" w:rsidR="008744C7" w:rsidRDefault="00874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FF5F2" w14:textId="77777777" w:rsidR="00593828" w:rsidRDefault="00593828">
      <w:pPr>
        <w:spacing w:after="0" w:line="240" w:lineRule="auto"/>
      </w:pPr>
      <w:r>
        <w:separator/>
      </w:r>
    </w:p>
  </w:footnote>
  <w:footnote w:type="continuationSeparator" w:id="0">
    <w:p w14:paraId="5630AD66" w14:textId="77777777" w:rsidR="00593828" w:rsidRDefault="0059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610EB" w14:textId="77777777" w:rsidR="008744C7" w:rsidRDefault="008744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71BC" w14:textId="77777777" w:rsidR="008744C7" w:rsidRDefault="008744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805D2" w14:textId="77777777" w:rsidR="008744C7" w:rsidRDefault="00874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4AB7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744C7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41EE5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  <w:rsid w:val="4B9D55CF"/>
    <w:rsid w:val="5F9C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1FB5E4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7EA"/>
    <w:rsid w:val="002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IT-01</SOPNO>
    <Owner xmlns="af3bc001-2b28-4618-ac62-3b497ea0788b">
      <UserInfo>
        <DisplayName>Student05</DisplayName>
        <AccountId>19</AccountId>
        <AccountType/>
      </UserInfo>
    </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6" ma:contentTypeDescription="Create a new document." ma:contentTypeScope="" ma:versionID="0515e16a89601c7bb0e84c2c592bf58c">
  <xsd:schema xmlns:xsd="http://www.w3.org/2001/XMLSchema" xmlns:xs="http://www.w3.org/2001/XMLSchema" xmlns:p="http://schemas.microsoft.com/office/2006/metadata/properties" xmlns:ns2="af3bc001-2b28-4618-ac62-3b497ea0788b" targetNamespace="http://schemas.microsoft.com/office/2006/metadata/properties" ma:root="true" ma:fieldsID="17518ce8f3830f25a644eb71ce665efd" ns2:_="">
    <xsd:import namespace="af3bc001-2b28-4618-ac62-3b497ea07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11AB4220-4BF2-407E-A2B9-2CB9F1FAAC92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2.xml><?xml version="1.0" encoding="utf-8"?>
<ds:datastoreItem xmlns:ds="http://schemas.openxmlformats.org/officeDocument/2006/customXml" ds:itemID="{15E1B194-1984-4643-88BD-8A3B7FFCA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FED443-F0E9-4059-979B-0CC3C7B14E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CEA22E-39CA-4D7A-93E0-B34AEDD7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2020-05-15T20:57:00Z</dcterms:created>
  <dcterms:modified xsi:type="dcterms:W3CDTF">2020-05-15T20:57:00Z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