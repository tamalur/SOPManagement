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14:paraId="572B51D1" w14:textId="77777777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14:paraId="36657EFD" w14:textId="77777777"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14:paraId="52B0238D" w14:textId="77777777" w:rsidR="00C8453E" w:rsidRPr="0003455F" w:rsidRDefault="00402678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14:paraId="65E9DC4E" w14:textId="77777777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14:paraId="47691300" w14:textId="77777777"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0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14:paraId="61AF4FD1" w14:textId="77777777" w:rsidR="006426B4" w:rsidRPr="0003455F" w:rsidRDefault="00402678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IT-11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14:paraId="7696C5B4" w14:textId="77777777"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4B3AA50C" w14:textId="51902584" w:rsidR="006426B4" w:rsidRPr="0003455F" w:rsidRDefault="00E246C9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402678">
              <w:rPr>
                <w:sz w:val="24"/>
                <w:szCs w:val="24"/>
              </w:rPr>
              <w:t>.0</w:t>
            </w:r>
          </w:p>
        </w:tc>
      </w:tr>
      <w:bookmarkEnd w:id="0"/>
      <w:tr w:rsidR="00C8453E" w14:paraId="10DB17B1" w14:textId="77777777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14:paraId="2C74CEBF" w14:textId="77777777"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14:paraId="28169402" w14:textId="77777777" w:rsidR="00C8453E" w:rsidRPr="0003455F" w:rsidRDefault="00402678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4/22/2020</w:t>
            </w:r>
          </w:p>
        </w:tc>
      </w:tr>
      <w:tr w:rsidR="00F05A4E" w14:paraId="3FDF5D12" w14:textId="77777777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14:paraId="38FA000C" w14:textId="77777777"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14:paraId="0DE7533D" w14:textId="20CD11F1" w:rsidR="00F05A4E" w:rsidRPr="0003455F" w:rsidRDefault="00402678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Kazi Islam</w:t>
            </w:r>
            <w:r w:rsidR="00715E54">
              <w:rPr>
                <w:sz w:val="24"/>
                <w:szCs w:val="24"/>
              </w:rPr>
              <w:t xml:space="preserve"> ---changed here</w:t>
            </w:r>
            <w:bookmarkStart w:id="1" w:name="_GoBack"/>
            <w:bookmarkEnd w:id="1"/>
          </w:p>
        </w:tc>
      </w:tr>
    </w:tbl>
    <w:p w14:paraId="672A6659" w14:textId="77777777"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14:paraId="28F35E85" w14:textId="77777777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14:paraId="6A5594AC" w14:textId="77777777"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14:paraId="14F18732" w14:textId="77777777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0D909AED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2192E0AB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14:paraId="7D446CE8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14:paraId="30F3D430" w14:textId="77777777"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402678" w:rsidRPr="0003455F" w14:paraId="1D0C8EF2" w14:textId="77777777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14:paraId="342DE2AC" w14:textId="77777777" w:rsidR="00402678" w:rsidRPr="0003455F" w:rsidRDefault="00402678" w:rsidP="00402678">
            <w:pPr>
              <w:jc w:val="center"/>
            </w:pPr>
            <w:r>
              <w:t>Elhadj Diallo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14:paraId="22F99E48" w14:textId="77777777" w:rsidR="00402678" w:rsidRPr="0003455F" w:rsidRDefault="00402678" w:rsidP="00402678">
            <w:pPr>
              <w:jc w:val="center"/>
            </w:pPr>
            <w:r>
              <w:t>Business Intelligence Developer and Analyst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14:paraId="0A37501D" w14:textId="5DD43595" w:rsidR="00402678" w:rsidRPr="0003455F" w:rsidRDefault="00E246C9" w:rsidP="00402678">
            <w:pPr>
              <w:jc w:val="center"/>
            </w:pPr>
            <w:r>
              <w:t>Signed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14:paraId="5DAB6C7B" w14:textId="22406C42" w:rsidR="00402678" w:rsidRPr="0003455F" w:rsidRDefault="00E246C9" w:rsidP="00402678">
            <w:pPr>
              <w:jc w:val="center"/>
            </w:pPr>
            <w:r>
              <w:t>4/22/2020</w:t>
            </w:r>
          </w:p>
        </w:tc>
      </w:tr>
    </w:tbl>
    <w:p w14:paraId="02EB378F" w14:textId="77777777"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14:paraId="0DC43F98" w14:textId="77777777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14:paraId="661DA751" w14:textId="77777777"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14:paraId="75F8E79B" w14:textId="77777777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14:paraId="76CAFD79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14:paraId="66639093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14:paraId="76D3A4AC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14:paraId="5AB8B77F" w14:textId="77777777"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14:paraId="393B265A" w14:textId="77777777" w:rsidTr="00E664FF">
        <w:trPr>
          <w:trHeight w:val="266"/>
        </w:trPr>
        <w:tc>
          <w:tcPr>
            <w:tcW w:w="2425" w:type="dxa"/>
          </w:tcPr>
          <w:p w14:paraId="41C1DAFE" w14:textId="77777777" w:rsidR="003A78D7" w:rsidRPr="0003455F" w:rsidRDefault="00402678" w:rsidP="003A78D7">
            <w:r>
              <w:t>Tamalur Shaikh</w:t>
            </w:r>
          </w:p>
        </w:tc>
        <w:tc>
          <w:tcPr>
            <w:tcW w:w="2520" w:type="dxa"/>
          </w:tcPr>
          <w:p w14:paraId="0E2CDD5E" w14:textId="77777777" w:rsidR="003A78D7" w:rsidRPr="0003455F" w:rsidRDefault="00402678" w:rsidP="003A78D7">
            <w:proofErr w:type="spellStart"/>
            <w:r>
              <w:t>Int</w:t>
            </w:r>
            <w:proofErr w:type="spellEnd"/>
            <w:r>
              <w:t xml:space="preserve"> .NET Enterprise Web Portal Developer</w:t>
            </w:r>
          </w:p>
        </w:tc>
        <w:tc>
          <w:tcPr>
            <w:tcW w:w="2610" w:type="dxa"/>
            <w:vAlign w:val="center"/>
          </w:tcPr>
          <w:p w14:paraId="6A05A809" w14:textId="328998A2" w:rsidR="003A78D7" w:rsidRPr="0003455F" w:rsidRDefault="00E246C9" w:rsidP="00CA48A5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Signed</w:t>
            </w:r>
          </w:p>
        </w:tc>
        <w:tc>
          <w:tcPr>
            <w:tcW w:w="1795" w:type="dxa"/>
            <w:vAlign w:val="center"/>
          </w:tcPr>
          <w:p w14:paraId="5A39BBE3" w14:textId="6A6BCE96" w:rsidR="003A78D7" w:rsidRPr="0003455F" w:rsidRDefault="00E246C9" w:rsidP="00CA48A5">
            <w:pPr>
              <w:rPr>
                <w:color w:val="2C2C2C" w:themeColor="text1"/>
              </w:rPr>
            </w:pPr>
            <w:r>
              <w:rPr>
                <w:color w:val="2C2C2C" w:themeColor="text1"/>
              </w:rPr>
              <w:t>4/22/2020</w:t>
            </w:r>
          </w:p>
        </w:tc>
      </w:tr>
    </w:tbl>
    <w:p w14:paraId="41C8F396" w14:textId="77777777" w:rsidR="00F46E64" w:rsidRDefault="00F46E64" w:rsidP="001F2C77">
      <w:pPr>
        <w:rPr>
          <w:sz w:val="10"/>
          <w:szCs w:val="10"/>
        </w:rPr>
      </w:pPr>
    </w:p>
    <w:p w14:paraId="72A3D3EC" w14:textId="77777777" w:rsidR="00DC771E" w:rsidRDefault="00DC771E" w:rsidP="001F2C77">
      <w:pPr>
        <w:rPr>
          <w:sz w:val="10"/>
          <w:szCs w:val="10"/>
        </w:rPr>
      </w:pPr>
    </w:p>
    <w:p w14:paraId="0D0B940D" w14:textId="77777777" w:rsidR="00DC771E" w:rsidRDefault="00DC771E" w:rsidP="001F2C77">
      <w:pPr>
        <w:rPr>
          <w:sz w:val="10"/>
          <w:szCs w:val="10"/>
        </w:rPr>
      </w:pPr>
    </w:p>
    <w:p w14:paraId="0E27B00A" w14:textId="77777777" w:rsidR="00DC771E" w:rsidRDefault="00DC771E" w:rsidP="001F2C77">
      <w:pPr>
        <w:rPr>
          <w:sz w:val="10"/>
          <w:szCs w:val="10"/>
        </w:rPr>
      </w:pPr>
    </w:p>
    <w:p w14:paraId="60061E4C" w14:textId="77777777" w:rsidR="00DC771E" w:rsidRDefault="00DC771E" w:rsidP="001F2C77">
      <w:pPr>
        <w:rPr>
          <w:sz w:val="10"/>
          <w:szCs w:val="10"/>
        </w:rPr>
      </w:pPr>
    </w:p>
    <w:p w14:paraId="44EAFD9C" w14:textId="77777777" w:rsidR="00DC771E" w:rsidRDefault="00DC771E" w:rsidP="001F2C77">
      <w:pPr>
        <w:rPr>
          <w:sz w:val="10"/>
          <w:szCs w:val="10"/>
        </w:rPr>
      </w:pPr>
    </w:p>
    <w:p w14:paraId="4B94D5A5" w14:textId="77777777" w:rsidR="00DC771E" w:rsidRDefault="00DC771E" w:rsidP="001F2C77">
      <w:pPr>
        <w:rPr>
          <w:sz w:val="10"/>
          <w:szCs w:val="10"/>
        </w:rPr>
      </w:pPr>
    </w:p>
    <w:p w14:paraId="3DEEC669" w14:textId="77777777" w:rsidR="00DC771E" w:rsidRDefault="00DC771E" w:rsidP="001F2C77">
      <w:pPr>
        <w:rPr>
          <w:sz w:val="10"/>
          <w:szCs w:val="10"/>
        </w:rPr>
      </w:pPr>
    </w:p>
    <w:p w14:paraId="3656B9AB" w14:textId="77777777" w:rsidR="00DC771E" w:rsidRDefault="00DC771E" w:rsidP="001F2C77">
      <w:pPr>
        <w:rPr>
          <w:sz w:val="10"/>
          <w:szCs w:val="10"/>
        </w:rPr>
      </w:pPr>
    </w:p>
    <w:p w14:paraId="45FB0818" w14:textId="77777777" w:rsidR="00DC771E" w:rsidRDefault="00DC771E" w:rsidP="001F2C77">
      <w:pPr>
        <w:rPr>
          <w:sz w:val="10"/>
          <w:szCs w:val="10"/>
        </w:rPr>
      </w:pPr>
    </w:p>
    <w:p w14:paraId="049F31CB" w14:textId="77777777" w:rsidR="00DC771E" w:rsidRDefault="00DC771E" w:rsidP="001F2C77">
      <w:pPr>
        <w:rPr>
          <w:sz w:val="10"/>
          <w:szCs w:val="10"/>
        </w:rPr>
      </w:pPr>
    </w:p>
    <w:p w14:paraId="53128261" w14:textId="77777777" w:rsidR="00015AF4" w:rsidRDefault="00015AF4" w:rsidP="001F2C77">
      <w:pPr>
        <w:rPr>
          <w:sz w:val="10"/>
          <w:szCs w:val="10"/>
        </w:rPr>
      </w:pPr>
    </w:p>
    <w:p w14:paraId="62486C05" w14:textId="77777777" w:rsidR="00015AF4" w:rsidRDefault="00015AF4" w:rsidP="001F2C77">
      <w:pPr>
        <w:rPr>
          <w:sz w:val="10"/>
          <w:szCs w:val="10"/>
        </w:rPr>
      </w:pPr>
    </w:p>
    <w:p w14:paraId="4101652C" w14:textId="77777777" w:rsidR="00015AF4" w:rsidRDefault="00015AF4" w:rsidP="001F2C77">
      <w:pPr>
        <w:rPr>
          <w:sz w:val="10"/>
          <w:szCs w:val="10"/>
        </w:rPr>
      </w:pPr>
    </w:p>
    <w:p w14:paraId="4B99056E" w14:textId="77777777" w:rsidR="00015AF4" w:rsidRDefault="00015AF4" w:rsidP="001F2C77">
      <w:pPr>
        <w:rPr>
          <w:sz w:val="10"/>
          <w:szCs w:val="10"/>
        </w:rPr>
      </w:pPr>
    </w:p>
    <w:p w14:paraId="1299C43A" w14:textId="77777777" w:rsidR="009C1B4E" w:rsidRDefault="009C1B4E" w:rsidP="001F2C77">
      <w:pPr>
        <w:rPr>
          <w:sz w:val="10"/>
          <w:szCs w:val="10"/>
        </w:rPr>
      </w:pPr>
    </w:p>
    <w:p w14:paraId="4DDBEF00" w14:textId="77777777" w:rsidR="00015AF4" w:rsidRDefault="00015AF4" w:rsidP="001F2C77">
      <w:pPr>
        <w:rPr>
          <w:sz w:val="10"/>
          <w:szCs w:val="10"/>
        </w:rPr>
      </w:pPr>
    </w:p>
    <w:p w14:paraId="3461D779" w14:textId="77777777" w:rsidR="00015AF4" w:rsidRDefault="00015AF4" w:rsidP="001F2C77">
      <w:pPr>
        <w:rPr>
          <w:sz w:val="10"/>
          <w:szCs w:val="10"/>
        </w:rPr>
      </w:pPr>
    </w:p>
    <w:p w14:paraId="2813394C" w14:textId="77777777" w:rsidR="007865BF" w:rsidRPr="00462CBC" w:rsidRDefault="00462CBC" w:rsidP="00462CBC">
      <w:pPr>
        <w:pStyle w:val="Heading1"/>
      </w:pPr>
      <w:r>
        <w:lastRenderedPageBreak/>
        <w:t>1.0</w:t>
      </w:r>
      <w:r w:rsidR="004D5408">
        <w:tab/>
      </w:r>
      <w:r>
        <w:t>purpose</w:t>
      </w:r>
    </w:p>
    <w:p w14:paraId="3CF2D8B6" w14:textId="2B1F3C6C" w:rsidR="00E55391" w:rsidRDefault="2171B9ED">
      <w:r>
        <w:t xml:space="preserve">Test </w:t>
      </w:r>
      <w:proofErr w:type="gramStart"/>
      <w:r>
        <w:t>tesnm,</w:t>
      </w:r>
      <w:proofErr w:type="spellStart"/>
      <w:r>
        <w:t>kk</w:t>
      </w:r>
      <w:proofErr w:type="spellEnd"/>
      <w:proofErr w:type="gramEnd"/>
      <w:r>
        <w:t>,,,,,</w:t>
      </w:r>
      <w:proofErr w:type="spellStart"/>
      <w:r w:rsidR="68145264">
        <w:t>bnnnnnnnnngfgfgggf</w:t>
      </w:r>
      <w:proofErr w:type="spellEnd"/>
    </w:p>
    <w:p w14:paraId="546C58EA" w14:textId="5283742E" w:rsidR="68145264" w:rsidRDefault="68145264" w:rsidP="41424727">
      <w:proofErr w:type="spellStart"/>
      <w:r>
        <w:t>Nbnbnbnnbbnbn</w:t>
      </w:r>
      <w:proofErr w:type="spellEnd"/>
      <w:r>
        <w:t xml:space="preserve"> </w:t>
      </w:r>
      <w:proofErr w:type="spellStart"/>
      <w:r>
        <w:t>bnbnbnnb</w:t>
      </w:r>
      <w:proofErr w:type="spellEnd"/>
      <w:r>
        <w:t xml:space="preserve"> </w:t>
      </w:r>
      <w:proofErr w:type="spellStart"/>
      <w:r>
        <w:t>dffddffddf</w:t>
      </w:r>
      <w:proofErr w:type="spellEnd"/>
    </w:p>
    <w:p w14:paraId="791DA8EF" w14:textId="77777777"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14:paraId="0FB78278" w14:textId="77777777" w:rsidR="007865BF" w:rsidRDefault="007865BF" w:rsidP="00462CBC"/>
    <w:p w14:paraId="09E9D244" w14:textId="77777777"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14:paraId="1FC39945" w14:textId="77777777" w:rsidR="005314DE" w:rsidRDefault="005314DE" w:rsidP="00462CBC"/>
    <w:p w14:paraId="7971848B" w14:textId="77777777"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14:paraId="00C22C34" w14:textId="77777777" w:rsidTr="00E26DE4">
        <w:tc>
          <w:tcPr>
            <w:tcW w:w="2700" w:type="dxa"/>
            <w:shd w:val="clear" w:color="auto" w:fill="C9ECFC" w:themeFill="text2" w:themeFillTint="33"/>
          </w:tcPr>
          <w:p w14:paraId="3DA1D686" w14:textId="77777777"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14:paraId="7BF504D8" w14:textId="77777777"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14:paraId="0562CB0E" w14:textId="77777777" w:rsidTr="00E26DE4">
        <w:tc>
          <w:tcPr>
            <w:tcW w:w="2700" w:type="dxa"/>
          </w:tcPr>
          <w:p w14:paraId="34CE0A41" w14:textId="77777777"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14:paraId="62EBF3C5" w14:textId="77777777"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14:paraId="6D98A12B" w14:textId="77777777" w:rsidR="00E26DE4" w:rsidRDefault="00E26DE4" w:rsidP="00462CBC"/>
    <w:p w14:paraId="7F1AB3A2" w14:textId="77777777"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14:paraId="583496D5" w14:textId="77777777" w:rsidTr="003F5319">
        <w:tc>
          <w:tcPr>
            <w:tcW w:w="2880" w:type="dxa"/>
            <w:shd w:val="clear" w:color="auto" w:fill="C9ECFC" w:themeFill="text2" w:themeFillTint="33"/>
          </w:tcPr>
          <w:p w14:paraId="0719A626" w14:textId="77777777"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14:paraId="18283460" w14:textId="77777777"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14:paraId="2946DB82" w14:textId="77777777" w:rsidTr="003F5319">
        <w:tc>
          <w:tcPr>
            <w:tcW w:w="2880" w:type="dxa"/>
          </w:tcPr>
          <w:p w14:paraId="5997CC1D" w14:textId="77777777"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14:paraId="110FFD37" w14:textId="77777777"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14:paraId="6B699379" w14:textId="77777777" w:rsidR="003A78D7" w:rsidRDefault="003A78D7" w:rsidP="00462CBC"/>
    <w:p w14:paraId="4CF2C2B3" w14:textId="77777777"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14:paraId="49746592" w14:textId="77777777"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14:paraId="3FE9F23F" w14:textId="77777777" w:rsidR="00DC771E" w:rsidRDefault="00DC771E" w:rsidP="00DC771E"/>
    <w:p w14:paraId="1F72F646" w14:textId="77777777" w:rsidR="00DC771E" w:rsidRDefault="00DC771E" w:rsidP="00DC771E"/>
    <w:p w14:paraId="08CE6F91" w14:textId="77777777" w:rsidR="00DC771E" w:rsidRPr="00DC771E" w:rsidRDefault="00DC771E" w:rsidP="00DC771E"/>
    <w:p w14:paraId="2EDCF85A" w14:textId="77777777"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14:paraId="61CDCEAD" w14:textId="77777777" w:rsidR="00733202" w:rsidRDefault="00733202" w:rsidP="00462CBC"/>
    <w:p w14:paraId="6BB9E253" w14:textId="77777777" w:rsidR="00DC771E" w:rsidRDefault="00DC771E">
      <w:r>
        <w:br w:type="page"/>
      </w:r>
    </w:p>
    <w:p w14:paraId="04678760" w14:textId="77777777"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14:paraId="6579A8BF" w14:textId="77777777" w:rsidTr="007951D0">
        <w:tc>
          <w:tcPr>
            <w:tcW w:w="1705" w:type="dxa"/>
            <w:shd w:val="clear" w:color="auto" w:fill="C9ECFC" w:themeFill="text2" w:themeFillTint="33"/>
          </w:tcPr>
          <w:p w14:paraId="69069E05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14:paraId="090074D7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14:paraId="31FF54C8" w14:textId="77777777"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402678" w14:paraId="0620CD67" w14:textId="77777777" w:rsidTr="007951D0">
        <w:tc>
          <w:tcPr>
            <w:tcW w:w="1705" w:type="dxa"/>
          </w:tcPr>
          <w:p w14:paraId="2ED06E6E" w14:textId="33AD5633" w:rsidR="00402678" w:rsidRPr="00EF4ADF" w:rsidRDefault="00E246C9" w:rsidP="00402678">
            <w:pPr>
              <w:jc w:val="center"/>
            </w:pPr>
            <w:r>
              <w:t>2</w:t>
            </w:r>
            <w:r w:rsidR="00402678">
              <w:t>.0</w:t>
            </w:r>
          </w:p>
        </w:tc>
        <w:tc>
          <w:tcPr>
            <w:tcW w:w="2970" w:type="dxa"/>
          </w:tcPr>
          <w:p w14:paraId="3516D674" w14:textId="77777777" w:rsidR="00402678" w:rsidRPr="00EF4ADF" w:rsidRDefault="00402678" w:rsidP="00402678">
            <w:pPr>
              <w:jc w:val="center"/>
            </w:pPr>
            <w:r>
              <w:t>4/22/2020</w:t>
            </w:r>
          </w:p>
        </w:tc>
        <w:tc>
          <w:tcPr>
            <w:tcW w:w="4860" w:type="dxa"/>
          </w:tcPr>
          <w:p w14:paraId="340B4A3F" w14:textId="4B71014B" w:rsidR="00402678" w:rsidRPr="00EF4ADF" w:rsidRDefault="00E246C9" w:rsidP="00402678">
            <w:r>
              <w:t>Revised and approved</w:t>
            </w:r>
          </w:p>
        </w:tc>
      </w:tr>
    </w:tbl>
    <w:p w14:paraId="23DE523C" w14:textId="77777777" w:rsidR="00462CBC" w:rsidRDefault="00462CBC" w:rsidP="00462CBC"/>
    <w:p w14:paraId="52E56223" w14:textId="77777777" w:rsidR="00462CBC" w:rsidRDefault="00462CBC" w:rsidP="00462CBC"/>
    <w:p w14:paraId="07547A01" w14:textId="77777777" w:rsidR="00462CBC" w:rsidRDefault="00462CBC" w:rsidP="00462CBC"/>
    <w:p w14:paraId="5043CB0F" w14:textId="77777777" w:rsidR="00462CBC" w:rsidRDefault="00462CBC" w:rsidP="00462CBC"/>
    <w:p w14:paraId="07459315" w14:textId="77777777" w:rsidR="00462CBC" w:rsidRDefault="00462CBC" w:rsidP="00462CBC"/>
    <w:p w14:paraId="6537F28F" w14:textId="77777777" w:rsidR="00462CBC" w:rsidRDefault="00462CBC" w:rsidP="00462CBC"/>
    <w:p w14:paraId="6DFB9E20" w14:textId="77777777" w:rsidR="00462CBC" w:rsidRPr="00462CBC" w:rsidRDefault="00462CBC" w:rsidP="00462CBC"/>
    <w:sectPr w:rsidR="00462CBC" w:rsidRPr="00462C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D5525D" w14:textId="77777777" w:rsidR="00CD03A4" w:rsidRDefault="00CD03A4">
      <w:pPr>
        <w:spacing w:after="0" w:line="240" w:lineRule="auto"/>
      </w:pPr>
      <w:r>
        <w:separator/>
      </w:r>
    </w:p>
  </w:endnote>
  <w:endnote w:type="continuationSeparator" w:id="0">
    <w:p w14:paraId="24A1A4AA" w14:textId="77777777" w:rsidR="00CD03A4" w:rsidRDefault="00CD03A4">
      <w:pPr>
        <w:spacing w:after="0" w:line="240" w:lineRule="auto"/>
      </w:pPr>
      <w:r>
        <w:continuationSeparator/>
      </w:r>
    </w:p>
  </w:endnote>
  <w:endnote w:type="continuationNotice" w:id="1">
    <w:p w14:paraId="178EAD3F" w14:textId="77777777" w:rsidR="00CD03A4" w:rsidRDefault="00CD03A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FF5F2" w14:textId="77777777" w:rsidR="00402678" w:rsidRDefault="004026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F29E8" w14:textId="77777777"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14:paraId="483B4723" w14:textId="77777777" w:rsidTr="00044EF2">
      <w:tc>
        <w:tcPr>
          <w:tcW w:w="4590" w:type="dxa"/>
        </w:tcPr>
        <w:p w14:paraId="0FDBD04E" w14:textId="77777777" w:rsidR="00AD4AEB" w:rsidRDefault="00402678" w:rsidP="00044EF2">
          <w:pPr>
            <w:pStyle w:val="Footer"/>
          </w:pPr>
          <w:proofErr w:type="spellStart"/>
          <w:r>
            <w:t>OperationTestFile</w:t>
          </w:r>
          <w:proofErr w:type="spellEnd"/>
        </w:p>
      </w:tc>
      <w:tc>
        <w:tcPr>
          <w:tcW w:w="4680" w:type="dxa"/>
        </w:tcPr>
        <w:p w14:paraId="530CF720" w14:textId="77777777" w:rsidR="00AD4AEB" w:rsidRDefault="00CD03A4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14:paraId="3B7B4B86" w14:textId="77777777"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226A1" w14:textId="77777777" w:rsidR="00402678" w:rsidRDefault="00402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650D9" w14:textId="77777777" w:rsidR="00CD03A4" w:rsidRDefault="00CD03A4">
      <w:pPr>
        <w:spacing w:after="0" w:line="240" w:lineRule="auto"/>
      </w:pPr>
      <w:r>
        <w:separator/>
      </w:r>
    </w:p>
  </w:footnote>
  <w:footnote w:type="continuationSeparator" w:id="0">
    <w:p w14:paraId="0292F1B5" w14:textId="77777777" w:rsidR="00CD03A4" w:rsidRDefault="00CD03A4">
      <w:pPr>
        <w:spacing w:after="0" w:line="240" w:lineRule="auto"/>
      </w:pPr>
      <w:r>
        <w:continuationSeparator/>
      </w:r>
    </w:p>
  </w:footnote>
  <w:footnote w:type="continuationNotice" w:id="1">
    <w:p w14:paraId="343C7150" w14:textId="77777777" w:rsidR="00CD03A4" w:rsidRDefault="00CD03A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29076" w14:textId="77777777" w:rsidR="00402678" w:rsidRDefault="004026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0AD66" w14:textId="77777777" w:rsidR="00402678" w:rsidRDefault="004026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4A5D23" w14:textId="77777777" w:rsidR="00402678" w:rsidRDefault="004026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9653C"/>
    <w:rsid w:val="002A71D6"/>
    <w:rsid w:val="002E399F"/>
    <w:rsid w:val="0031297C"/>
    <w:rsid w:val="00351084"/>
    <w:rsid w:val="0035326D"/>
    <w:rsid w:val="0035662C"/>
    <w:rsid w:val="003860F6"/>
    <w:rsid w:val="0039694A"/>
    <w:rsid w:val="003A30BF"/>
    <w:rsid w:val="003A78D7"/>
    <w:rsid w:val="003D278C"/>
    <w:rsid w:val="003E5078"/>
    <w:rsid w:val="003F4145"/>
    <w:rsid w:val="003F5319"/>
    <w:rsid w:val="00402678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03378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15E54"/>
    <w:rsid w:val="00733202"/>
    <w:rsid w:val="00764542"/>
    <w:rsid w:val="007865BF"/>
    <w:rsid w:val="007951D0"/>
    <w:rsid w:val="007F4730"/>
    <w:rsid w:val="008030CD"/>
    <w:rsid w:val="00841EDD"/>
    <w:rsid w:val="008932C8"/>
    <w:rsid w:val="008947FD"/>
    <w:rsid w:val="008A5072"/>
    <w:rsid w:val="008B78F0"/>
    <w:rsid w:val="008D63B5"/>
    <w:rsid w:val="00904B2E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C25A1F"/>
    <w:rsid w:val="00C8453E"/>
    <w:rsid w:val="00C92280"/>
    <w:rsid w:val="00CA0831"/>
    <w:rsid w:val="00CA48A5"/>
    <w:rsid w:val="00CD03A4"/>
    <w:rsid w:val="00CF382E"/>
    <w:rsid w:val="00D37D2B"/>
    <w:rsid w:val="00D96C95"/>
    <w:rsid w:val="00DC66C0"/>
    <w:rsid w:val="00DC771E"/>
    <w:rsid w:val="00E20120"/>
    <w:rsid w:val="00E246C9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330DD"/>
    <w:rsid w:val="00F46E64"/>
    <w:rsid w:val="00F90040"/>
    <w:rsid w:val="00F92BD8"/>
    <w:rsid w:val="00FA5516"/>
    <w:rsid w:val="00FB48B8"/>
    <w:rsid w:val="00FD702A"/>
    <w:rsid w:val="13414924"/>
    <w:rsid w:val="2171B9ED"/>
    <w:rsid w:val="41424727"/>
    <w:rsid w:val="6814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08A30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9653C"/>
    <w:pPr>
      <w:spacing w:before="0" w:after="0" w:line="240" w:lineRule="auto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445F0D0482B047A82209155F5D5B0F" ma:contentTypeVersion="10" ma:contentTypeDescription="Create a new document." ma:contentTypeScope="" ma:versionID="871204644e511e994a31d481bfa819ab">
  <xsd:schema xmlns:xsd="http://www.w3.org/2001/XMLSchema" xmlns:xs="http://www.w3.org/2001/XMLSchema" xmlns:p="http://schemas.microsoft.com/office/2006/metadata/properties" xmlns:ns2="1af99c04-1bf4-469b-b835-2c9ac676e0ff" xmlns:ns3="2121fbf3-7d07-4fd4-b567-59f5ac56a835" targetNamespace="http://schemas.microsoft.com/office/2006/metadata/properties" ma:root="true" ma:fieldsID="2f5cba11f488f3b92983858512c4ea2c" ns2:_="" ns3:_="">
    <xsd:import namespace="1af99c04-1bf4-469b-b835-2c9ac676e0ff"/>
    <xsd:import namespace="2121fbf3-7d07-4fd4-b567-59f5ac56a8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SOPNO"/>
                <xsd:element ref="ns2:Owner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f99c04-1bf4-469b-b835-2c9ac676e0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OPNO" ma:index="14" ma:displayName="SOPNO" ma:internalName="SOPNO">
      <xsd:simpleType>
        <xsd:restriction base="dms:Text">
          <xsd:maxLength value="255"/>
        </xsd:restriction>
      </xsd:simpleType>
    </xsd:element>
    <xsd:element name="Owner" ma:index="15" ma:displayName="Owner" ma:list="UserInfo" ma:SharePointGroup="0" ma:internalName="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1fbf3-7d07-4fd4-b567-59f5ac56a8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PNO xmlns="1af99c04-1bf4-469b-b835-2c9ac676e0ff">IT-11</SOPNO>
    <Owner xmlns="1af99c04-1bf4-469b-b835-2c9ac676e0ff">
      <UserInfo>
        <DisplayName>Tamalur Shaikh</DisplayName>
        <AccountId>10</AccountId>
        <AccountType/>
      </UserInfo>
    </Owner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C3F58EEE-92C8-40D3-876A-C7F8BF8D45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f99c04-1bf4-469b-b835-2c9ac676e0ff"/>
    <ds:schemaRef ds:uri="2121fbf3-7d07-4fd4-b567-59f5ac56a8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A19E7E-3AF7-4D75-963B-89B17EE538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7F09FB-7916-418F-A7B2-645971075EA2}">
  <ds:schemaRefs>
    <ds:schemaRef ds:uri="http://schemas.microsoft.com/office/2006/metadata/properties"/>
    <ds:schemaRef ds:uri="http://schemas.microsoft.com/office/infopath/2007/PartnerControls"/>
    <ds:schemaRef ds:uri="1af99c04-1bf4-469b-b835-2c9ac676e0ff"/>
  </ds:schemaRefs>
</ds:datastoreItem>
</file>

<file path=customXml/itemProps4.xml><?xml version="1.0" encoding="utf-8"?>
<ds:datastoreItem xmlns:ds="http://schemas.openxmlformats.org/officeDocument/2006/customXml" ds:itemID="{6959BEC2-82E8-4A6D-98B5-FEF85142E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1</TotalTime>
  <Pages>3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11</cp:revision>
  <cp:lastPrinted>2019-03-11T19:01:00Z</cp:lastPrinted>
  <dcterms:created xsi:type="dcterms:W3CDTF">2020-04-23T01:48:00Z</dcterms:created>
  <dcterms:modified xsi:type="dcterms:W3CDTF">2020-04-23T15:49:00Z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  <property fmtid="{D5CDD505-2E9C-101B-9397-08002B2CF9AE}" pid="3" name="ContentTypeId">
    <vt:lpwstr>0x010100B7445F0D0482B047A82209155F5D5B0F</vt:lpwstr>
  </property>
</Properties>
</file>