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00" w:type="dxa"/>
        <w:tblInd w:w="-95" w:type="dxa"/>
        <w:tblLayout w:type="fixed"/>
        <w:tblLook w:val="04A0" w:firstRow="1" w:lastRow="0" w:firstColumn="1" w:lastColumn="0" w:noHBand="0" w:noVBand="1"/>
      </w:tblPr>
      <w:tblGrid>
        <w:gridCol w:w="2160"/>
        <w:gridCol w:w="2958"/>
        <w:gridCol w:w="1554"/>
        <w:gridCol w:w="2928"/>
      </w:tblGrid>
      <w:tr w:rsidR="007774B2" w14:paraId="552BE331" w14:textId="77777777" w:rsidTr="00883C3A">
        <w:trPr>
          <w:trHeight w:val="785"/>
        </w:trPr>
        <w:tc>
          <w:tcPr>
            <w:tcW w:w="2160" w:type="dxa"/>
            <w:shd w:val="clear" w:color="auto" w:fill="099BDD" w:themeFill="text2"/>
            <w:vAlign w:val="center"/>
          </w:tcPr>
          <w:p w14:paraId="01E99928" w14:textId="77777777" w:rsidR="007774B2" w:rsidRPr="0003455F" w:rsidRDefault="007774B2" w:rsidP="00883C3A">
            <w:pPr>
              <w:pStyle w:val="Title"/>
              <w:rPr>
                <w:color w:val="2C2C2C" w:themeColor="text1"/>
                <w:sz w:val="24"/>
                <w:szCs w:val="24"/>
              </w:rPr>
            </w:pPr>
            <w:bookmarkStart w:id="0" w:name="_GoBack"/>
            <w:bookmarkEnd w:id="0"/>
            <w:r w:rsidRPr="0003455F">
              <w:rPr>
                <w:b/>
                <w:color w:val="FFFFFF" w:themeColor="background1"/>
                <w:sz w:val="24"/>
                <w:szCs w:val="24"/>
              </w:rPr>
              <w:t>TITLE:</w:t>
            </w:r>
          </w:p>
        </w:tc>
        <w:tc>
          <w:tcPr>
            <w:tcW w:w="7440" w:type="dxa"/>
            <w:gridSpan w:val="3"/>
            <w:vAlign w:val="center"/>
          </w:tcPr>
          <w:p w14:paraId="79A54A9A" w14:textId="4EA312D2" w:rsidR="007774B2" w:rsidRPr="0003455F" w:rsidRDefault="00D7720F" w:rsidP="00883C3A">
            <w:pPr>
              <w:pStyle w:val="Title"/>
              <w:rPr>
                <w:sz w:val="24"/>
                <w:szCs w:val="24"/>
              </w:rPr>
            </w:pPr>
            <w:r>
              <w:rPr>
                <w:sz w:val="24"/>
                <w:szCs w:val="24"/>
              </w:rPr>
              <w:t xml:space="preserve">AR-01 Auto Statement  </w:t>
            </w:r>
          </w:p>
        </w:tc>
      </w:tr>
      <w:tr w:rsidR="007774B2" w14:paraId="6019BCA7" w14:textId="77777777" w:rsidTr="00883C3A">
        <w:trPr>
          <w:trHeight w:val="610"/>
        </w:trPr>
        <w:tc>
          <w:tcPr>
            <w:tcW w:w="2160" w:type="dxa"/>
            <w:shd w:val="clear" w:color="auto" w:fill="099BDD" w:themeFill="text2"/>
            <w:vAlign w:val="center"/>
          </w:tcPr>
          <w:p w14:paraId="0FB7B947" w14:textId="77777777" w:rsidR="007774B2" w:rsidRPr="0003455F" w:rsidRDefault="007774B2" w:rsidP="00883C3A">
            <w:pPr>
              <w:pStyle w:val="Title"/>
              <w:spacing w:before="240" w:line="276" w:lineRule="auto"/>
              <w:rPr>
                <w:b/>
                <w:color w:val="FFFFFF" w:themeColor="background1"/>
                <w:sz w:val="24"/>
                <w:szCs w:val="24"/>
              </w:rPr>
            </w:pPr>
            <w:bookmarkStart w:id="1" w:name="_Hlk18407173"/>
            <w:r w:rsidRPr="0003455F">
              <w:rPr>
                <w:b/>
                <w:color w:val="FFFFFF" w:themeColor="background1"/>
                <w:sz w:val="24"/>
                <w:szCs w:val="24"/>
              </w:rPr>
              <w:t>sop #:</w:t>
            </w:r>
          </w:p>
        </w:tc>
        <w:tc>
          <w:tcPr>
            <w:tcW w:w="2958" w:type="dxa"/>
            <w:shd w:val="clear" w:color="auto" w:fill="FFFFFF" w:themeFill="background1"/>
            <w:vAlign w:val="center"/>
          </w:tcPr>
          <w:p w14:paraId="164B908B" w14:textId="6115EE8F" w:rsidR="007774B2" w:rsidRPr="0003455F" w:rsidRDefault="00D7720F" w:rsidP="00883C3A">
            <w:pPr>
              <w:pStyle w:val="Title"/>
              <w:rPr>
                <w:sz w:val="24"/>
                <w:szCs w:val="24"/>
              </w:rPr>
            </w:pPr>
            <w:r>
              <w:rPr>
                <w:sz w:val="24"/>
                <w:szCs w:val="24"/>
              </w:rPr>
              <w:t>QAG-22</w:t>
            </w:r>
          </w:p>
        </w:tc>
        <w:tc>
          <w:tcPr>
            <w:tcW w:w="1554" w:type="dxa"/>
            <w:shd w:val="clear" w:color="auto" w:fill="099BDD" w:themeFill="text2"/>
            <w:vAlign w:val="center"/>
          </w:tcPr>
          <w:p w14:paraId="6BF4DD5D" w14:textId="77777777" w:rsidR="007774B2" w:rsidRPr="0003455F" w:rsidRDefault="007774B2" w:rsidP="00883C3A">
            <w:pPr>
              <w:pStyle w:val="Title"/>
              <w:spacing w:before="240" w:line="276" w:lineRule="auto"/>
              <w:rPr>
                <w:b/>
                <w:color w:val="FFFFFF" w:themeColor="background1"/>
                <w:sz w:val="24"/>
                <w:szCs w:val="24"/>
              </w:rPr>
            </w:pPr>
            <w:r w:rsidRPr="0003455F">
              <w:rPr>
                <w:b/>
                <w:color w:val="FFFFFF" w:themeColor="background1"/>
                <w:sz w:val="24"/>
                <w:szCs w:val="24"/>
              </w:rPr>
              <w:t>revision #:</w:t>
            </w:r>
          </w:p>
        </w:tc>
        <w:tc>
          <w:tcPr>
            <w:tcW w:w="2928" w:type="dxa"/>
            <w:shd w:val="clear" w:color="auto" w:fill="FFFFFF" w:themeFill="background1"/>
            <w:vAlign w:val="center"/>
          </w:tcPr>
          <w:p w14:paraId="2BDD33D2" w14:textId="216DCFD9" w:rsidR="007774B2" w:rsidRPr="0003455F" w:rsidRDefault="00D7720F" w:rsidP="00883C3A">
            <w:pPr>
              <w:pStyle w:val="Title"/>
              <w:rPr>
                <w:sz w:val="24"/>
                <w:szCs w:val="24"/>
              </w:rPr>
            </w:pPr>
            <w:r>
              <w:rPr>
                <w:sz w:val="24"/>
                <w:szCs w:val="24"/>
              </w:rPr>
              <w:t>1</w:t>
            </w:r>
          </w:p>
        </w:tc>
      </w:tr>
      <w:bookmarkEnd w:id="1"/>
      <w:tr w:rsidR="007774B2" w14:paraId="053C3433" w14:textId="77777777" w:rsidTr="00883C3A">
        <w:trPr>
          <w:trHeight w:val="683"/>
        </w:trPr>
        <w:tc>
          <w:tcPr>
            <w:tcW w:w="2160" w:type="dxa"/>
            <w:shd w:val="clear" w:color="auto" w:fill="099BDD" w:themeFill="text2"/>
            <w:vAlign w:val="center"/>
          </w:tcPr>
          <w:p w14:paraId="566749CE" w14:textId="77777777" w:rsidR="007774B2" w:rsidRPr="0003455F" w:rsidRDefault="007774B2" w:rsidP="00883C3A">
            <w:pPr>
              <w:pStyle w:val="Title"/>
              <w:spacing w:line="276" w:lineRule="auto"/>
              <w:rPr>
                <w:b/>
                <w:color w:val="FFFFFF" w:themeColor="background1"/>
                <w:sz w:val="24"/>
                <w:szCs w:val="24"/>
              </w:rPr>
            </w:pPr>
            <w:r w:rsidRPr="0003455F">
              <w:rPr>
                <w:b/>
                <w:color w:val="FFFFFF" w:themeColor="background1"/>
                <w:sz w:val="24"/>
                <w:szCs w:val="24"/>
              </w:rPr>
              <w:t>EFFECTIVE DATE:</w:t>
            </w:r>
          </w:p>
        </w:tc>
        <w:tc>
          <w:tcPr>
            <w:tcW w:w="7440" w:type="dxa"/>
            <w:gridSpan w:val="3"/>
            <w:shd w:val="clear" w:color="auto" w:fill="FFFFFF" w:themeFill="background1"/>
            <w:vAlign w:val="center"/>
          </w:tcPr>
          <w:p w14:paraId="53873655" w14:textId="77777777" w:rsidR="007774B2" w:rsidRPr="0003455F" w:rsidRDefault="007774B2" w:rsidP="00883C3A">
            <w:pPr>
              <w:spacing w:before="0"/>
              <w:rPr>
                <w:color w:val="2C2C2C" w:themeColor="text1"/>
                <w:sz w:val="24"/>
                <w:szCs w:val="24"/>
              </w:rPr>
            </w:pPr>
          </w:p>
        </w:tc>
      </w:tr>
      <w:tr w:rsidR="007774B2" w14:paraId="761BD1EC" w14:textId="77777777" w:rsidTr="00883C3A">
        <w:trPr>
          <w:trHeight w:val="647"/>
        </w:trPr>
        <w:tc>
          <w:tcPr>
            <w:tcW w:w="2160" w:type="dxa"/>
            <w:shd w:val="clear" w:color="auto" w:fill="099BDD" w:themeFill="text2"/>
            <w:vAlign w:val="center"/>
          </w:tcPr>
          <w:p w14:paraId="71AB296B" w14:textId="77777777" w:rsidR="007774B2" w:rsidRPr="0003455F" w:rsidRDefault="007774B2" w:rsidP="00883C3A">
            <w:pPr>
              <w:rPr>
                <w:b/>
                <w:color w:val="FFFFFF" w:themeColor="background1"/>
                <w:sz w:val="24"/>
                <w:szCs w:val="24"/>
              </w:rPr>
            </w:pPr>
            <w:r>
              <w:rPr>
                <w:b/>
                <w:color w:val="FFFFFF" w:themeColor="background1"/>
                <w:sz w:val="24"/>
                <w:szCs w:val="24"/>
              </w:rPr>
              <w:t>OWNER:</w:t>
            </w:r>
          </w:p>
        </w:tc>
        <w:tc>
          <w:tcPr>
            <w:tcW w:w="7440" w:type="dxa"/>
            <w:gridSpan w:val="3"/>
            <w:vAlign w:val="center"/>
          </w:tcPr>
          <w:p w14:paraId="4E60E41B" w14:textId="0CCB80E4" w:rsidR="007774B2" w:rsidRPr="0003455F" w:rsidRDefault="00D7720F" w:rsidP="00883C3A">
            <w:pPr>
              <w:rPr>
                <w:sz w:val="24"/>
                <w:szCs w:val="24"/>
              </w:rPr>
            </w:pPr>
            <w:r>
              <w:rPr>
                <w:sz w:val="24"/>
                <w:szCs w:val="24"/>
              </w:rPr>
              <w:t>Ravinder Saini</w:t>
            </w:r>
          </w:p>
        </w:tc>
      </w:tr>
    </w:tbl>
    <w:p w14:paraId="24513D14" w14:textId="77777777" w:rsidR="007774B2" w:rsidRDefault="007774B2" w:rsidP="007774B2">
      <w:pPr>
        <w:spacing w:before="0" w:after="0"/>
      </w:pPr>
    </w:p>
    <w:p w14:paraId="5BA0E2EF" w14:textId="77777777" w:rsidR="007774B2" w:rsidRDefault="007774B2" w:rsidP="007774B2">
      <w:pPr>
        <w:pStyle w:val="Heading2"/>
      </w:pPr>
      <w:r>
        <w:t>REVIEWERS</w:t>
      </w:r>
    </w:p>
    <w:tbl>
      <w:tblPr>
        <w:tblStyle w:val="TableGrid"/>
        <w:tblW w:w="9540" w:type="dxa"/>
        <w:tblInd w:w="-90" w:type="dxa"/>
        <w:tblLook w:val="04A0" w:firstRow="1" w:lastRow="0" w:firstColumn="1" w:lastColumn="0" w:noHBand="0" w:noVBand="1"/>
      </w:tblPr>
      <w:tblGrid>
        <w:gridCol w:w="2515"/>
        <w:gridCol w:w="2520"/>
        <w:gridCol w:w="2610"/>
        <w:gridCol w:w="1895"/>
      </w:tblGrid>
      <w:tr w:rsidR="007774B2" w:rsidRPr="0003455F" w14:paraId="122402ED" w14:textId="77777777" w:rsidTr="00883C3A">
        <w:trPr>
          <w:trHeight w:val="440"/>
        </w:trPr>
        <w:tc>
          <w:tcPr>
            <w:tcW w:w="2515" w:type="dxa"/>
            <w:tcBorders>
              <w:top w:val="single" w:sz="4" w:space="0" w:color="2C2C2C" w:themeColor="text1"/>
              <w:left w:val="nil"/>
              <w:bottom w:val="single" w:sz="4" w:space="0" w:color="auto"/>
              <w:right w:val="single" w:sz="4" w:space="0" w:color="2C2C2C" w:themeColor="text1"/>
            </w:tcBorders>
            <w:shd w:val="clear" w:color="auto" w:fill="099BDD" w:themeFill="text2"/>
            <w:vAlign w:val="center"/>
          </w:tcPr>
          <w:p w14:paraId="462ECD48"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Name</w:t>
            </w:r>
          </w:p>
        </w:tc>
        <w:tc>
          <w:tcPr>
            <w:tcW w:w="2520" w:type="dxa"/>
            <w:tcBorders>
              <w:top w:val="single" w:sz="4" w:space="0" w:color="2C2C2C" w:themeColor="text1"/>
              <w:left w:val="single" w:sz="4" w:space="0" w:color="2C2C2C" w:themeColor="text1"/>
              <w:bottom w:val="single" w:sz="4" w:space="0" w:color="2C2C2C" w:themeColor="text1"/>
              <w:right w:val="single" w:sz="4" w:space="0" w:color="2C2C2C" w:themeColor="text1"/>
            </w:tcBorders>
            <w:shd w:val="clear" w:color="auto" w:fill="099BDD" w:themeFill="text2"/>
            <w:vAlign w:val="center"/>
          </w:tcPr>
          <w:p w14:paraId="0C861090"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tITLE</w:t>
            </w:r>
          </w:p>
        </w:tc>
        <w:tc>
          <w:tcPr>
            <w:tcW w:w="2610" w:type="dxa"/>
            <w:tcBorders>
              <w:top w:val="single" w:sz="4" w:space="0" w:color="2C2C2C" w:themeColor="text1"/>
              <w:left w:val="single" w:sz="4" w:space="0" w:color="2C2C2C" w:themeColor="text1"/>
              <w:bottom w:val="single" w:sz="4" w:space="0" w:color="2C2C2C" w:themeColor="text1"/>
              <w:right w:val="single" w:sz="4" w:space="0" w:color="2C2C2C" w:themeColor="text1"/>
            </w:tcBorders>
            <w:shd w:val="clear" w:color="auto" w:fill="099BDD" w:themeFill="text2"/>
            <w:vAlign w:val="center"/>
          </w:tcPr>
          <w:p w14:paraId="0E3609C8"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sIGNATURE</w:t>
            </w:r>
          </w:p>
        </w:tc>
        <w:tc>
          <w:tcPr>
            <w:tcW w:w="1895" w:type="dxa"/>
            <w:tcBorders>
              <w:top w:val="single" w:sz="4" w:space="0" w:color="2C2C2C" w:themeColor="text1"/>
              <w:left w:val="single" w:sz="4" w:space="0" w:color="2C2C2C" w:themeColor="text1"/>
              <w:bottom w:val="single" w:sz="4" w:space="0" w:color="auto"/>
              <w:right w:val="nil"/>
            </w:tcBorders>
            <w:shd w:val="clear" w:color="auto" w:fill="099BDD" w:themeFill="text2"/>
            <w:vAlign w:val="center"/>
          </w:tcPr>
          <w:p w14:paraId="4A21EA3D"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dATE</w:t>
            </w:r>
          </w:p>
        </w:tc>
      </w:tr>
      <w:tr w:rsidR="00D7720F" w:rsidRPr="0003455F" w14:paraId="2047063B" w14:textId="77777777" w:rsidTr="00883C3A">
        <w:trPr>
          <w:trHeight w:val="266"/>
        </w:trPr>
        <w:tc>
          <w:tcPr>
            <w:tcW w:w="2515" w:type="dxa"/>
            <w:tcBorders>
              <w:top w:val="single" w:sz="4" w:space="0" w:color="auto"/>
              <w:left w:val="nil"/>
              <w:bottom w:val="single" w:sz="4" w:space="0" w:color="auto"/>
              <w:right w:val="single" w:sz="4" w:space="0" w:color="auto"/>
            </w:tcBorders>
          </w:tcPr>
          <w:p w14:paraId="0A90ECA2" w14:textId="4A60AEDA" w:rsidR="00D7720F" w:rsidRPr="0003455F" w:rsidRDefault="00D7720F" w:rsidP="00D7720F">
            <w:r>
              <w:t>Martin Schmidt</w:t>
            </w:r>
          </w:p>
        </w:tc>
        <w:tc>
          <w:tcPr>
            <w:tcW w:w="2520" w:type="dxa"/>
            <w:tcBorders>
              <w:top w:val="single" w:sz="4" w:space="0" w:color="2C2C2C" w:themeColor="text1"/>
              <w:left w:val="single" w:sz="4" w:space="0" w:color="auto"/>
              <w:bottom w:val="single" w:sz="4" w:space="0" w:color="2C2C2C" w:themeColor="text1"/>
              <w:right w:val="single" w:sz="4" w:space="0" w:color="2C2C2C" w:themeColor="text1"/>
            </w:tcBorders>
          </w:tcPr>
          <w:p w14:paraId="74D2AE9B" w14:textId="7A20BE8E" w:rsidR="00D7720F" w:rsidRPr="0003455F" w:rsidRDefault="00D7720F" w:rsidP="00D7720F">
            <w:r>
              <w:t>Senior Analyst, Solutions Design</w:t>
            </w:r>
          </w:p>
        </w:tc>
        <w:tc>
          <w:tcPr>
            <w:tcW w:w="2610" w:type="dxa"/>
            <w:tcBorders>
              <w:top w:val="single" w:sz="4" w:space="0" w:color="2C2C2C" w:themeColor="text1"/>
              <w:left w:val="single" w:sz="4" w:space="0" w:color="2C2C2C" w:themeColor="text1"/>
              <w:bottom w:val="single" w:sz="4" w:space="0" w:color="2C2C2C" w:themeColor="text1"/>
              <w:right w:val="single" w:sz="4" w:space="0" w:color="auto"/>
            </w:tcBorders>
            <w:vAlign w:val="center"/>
          </w:tcPr>
          <w:p w14:paraId="51817382" w14:textId="77777777" w:rsidR="00D7720F" w:rsidRPr="0003455F" w:rsidRDefault="00D7720F" w:rsidP="00D7720F"/>
        </w:tc>
        <w:tc>
          <w:tcPr>
            <w:tcW w:w="1895" w:type="dxa"/>
            <w:tcBorders>
              <w:top w:val="single" w:sz="4" w:space="0" w:color="auto"/>
              <w:left w:val="single" w:sz="4" w:space="0" w:color="auto"/>
              <w:bottom w:val="single" w:sz="4" w:space="0" w:color="auto"/>
              <w:right w:val="nil"/>
            </w:tcBorders>
            <w:vAlign w:val="center"/>
          </w:tcPr>
          <w:p w14:paraId="6E391E29" w14:textId="77777777" w:rsidR="00D7720F" w:rsidRPr="0003455F" w:rsidRDefault="00D7720F" w:rsidP="00D7720F"/>
        </w:tc>
      </w:tr>
    </w:tbl>
    <w:p w14:paraId="5FC6B84F" w14:textId="77777777" w:rsidR="007774B2" w:rsidRDefault="007774B2" w:rsidP="007774B2">
      <w:pPr>
        <w:spacing w:before="0"/>
        <w:rPr>
          <w:sz w:val="24"/>
          <w:szCs w:val="24"/>
        </w:rPr>
      </w:pPr>
    </w:p>
    <w:p w14:paraId="65999559" w14:textId="77777777" w:rsidR="007774B2" w:rsidRDefault="007774B2" w:rsidP="007774B2">
      <w:pPr>
        <w:pStyle w:val="Heading2"/>
      </w:pPr>
      <w:r>
        <w:t>APPROVER</w:t>
      </w:r>
    </w:p>
    <w:tbl>
      <w:tblPr>
        <w:tblStyle w:val="TableGrid"/>
        <w:tblW w:w="9540" w:type="dxa"/>
        <w:tblInd w:w="-90" w:type="dxa"/>
        <w:tblBorders>
          <w:top w:val="none" w:sz="0" w:space="0" w:color="auto"/>
          <w:left w:val="none" w:sz="0" w:space="0" w:color="auto"/>
          <w:right w:val="none" w:sz="0" w:space="0" w:color="auto"/>
        </w:tblBorders>
        <w:tblLook w:val="04A0" w:firstRow="1" w:lastRow="0" w:firstColumn="1" w:lastColumn="0" w:noHBand="0" w:noVBand="1"/>
      </w:tblPr>
      <w:tblGrid>
        <w:gridCol w:w="2520"/>
        <w:gridCol w:w="2520"/>
        <w:gridCol w:w="2610"/>
        <w:gridCol w:w="1890"/>
      </w:tblGrid>
      <w:tr w:rsidR="007774B2" w:rsidRPr="0003455F" w14:paraId="60DF65E9" w14:textId="77777777" w:rsidTr="00883C3A">
        <w:trPr>
          <w:trHeight w:val="440"/>
        </w:trPr>
        <w:tc>
          <w:tcPr>
            <w:tcW w:w="2520" w:type="dxa"/>
            <w:tcBorders>
              <w:bottom w:val="single" w:sz="4" w:space="0" w:color="auto"/>
            </w:tcBorders>
            <w:shd w:val="clear" w:color="auto" w:fill="099BDD" w:themeFill="text2"/>
            <w:vAlign w:val="center"/>
          </w:tcPr>
          <w:p w14:paraId="500371B0"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Name</w:t>
            </w:r>
          </w:p>
        </w:tc>
        <w:tc>
          <w:tcPr>
            <w:tcW w:w="2520" w:type="dxa"/>
            <w:shd w:val="clear" w:color="auto" w:fill="099BDD" w:themeFill="text2"/>
            <w:vAlign w:val="center"/>
          </w:tcPr>
          <w:p w14:paraId="2F2D5E88"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tITLE</w:t>
            </w:r>
          </w:p>
        </w:tc>
        <w:tc>
          <w:tcPr>
            <w:tcW w:w="2610" w:type="dxa"/>
            <w:shd w:val="clear" w:color="auto" w:fill="099BDD" w:themeFill="text2"/>
            <w:vAlign w:val="center"/>
          </w:tcPr>
          <w:p w14:paraId="7A9048F7"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sIGNATURE</w:t>
            </w:r>
          </w:p>
        </w:tc>
        <w:tc>
          <w:tcPr>
            <w:tcW w:w="1890" w:type="dxa"/>
            <w:tcBorders>
              <w:bottom w:val="single" w:sz="4" w:space="0" w:color="auto"/>
            </w:tcBorders>
            <w:shd w:val="clear" w:color="auto" w:fill="099BDD" w:themeFill="text2"/>
            <w:vAlign w:val="center"/>
          </w:tcPr>
          <w:p w14:paraId="0C4C2977" w14:textId="77777777" w:rsidR="007774B2" w:rsidRPr="0003455F" w:rsidRDefault="007774B2" w:rsidP="00883C3A">
            <w:pPr>
              <w:pStyle w:val="Title"/>
              <w:jc w:val="center"/>
              <w:rPr>
                <w:color w:val="FFFFFF" w:themeColor="background1"/>
                <w:sz w:val="24"/>
                <w:szCs w:val="24"/>
              </w:rPr>
            </w:pPr>
            <w:r w:rsidRPr="0003455F">
              <w:rPr>
                <w:color w:val="FFFFFF" w:themeColor="background1"/>
                <w:sz w:val="24"/>
                <w:szCs w:val="24"/>
              </w:rPr>
              <w:t>dATE</w:t>
            </w:r>
          </w:p>
        </w:tc>
      </w:tr>
      <w:tr w:rsidR="007774B2" w:rsidRPr="0003455F" w14:paraId="2B898D10" w14:textId="77777777" w:rsidTr="00883C3A">
        <w:trPr>
          <w:trHeight w:val="266"/>
        </w:trPr>
        <w:tc>
          <w:tcPr>
            <w:tcW w:w="2520" w:type="dxa"/>
            <w:tcBorders>
              <w:top w:val="single" w:sz="4" w:space="0" w:color="auto"/>
              <w:left w:val="nil"/>
              <w:bottom w:val="single" w:sz="4" w:space="0" w:color="auto"/>
              <w:right w:val="single" w:sz="4" w:space="0" w:color="auto"/>
            </w:tcBorders>
          </w:tcPr>
          <w:p w14:paraId="755597DF" w14:textId="553B33DD" w:rsidR="007774B2" w:rsidRPr="0003455F" w:rsidRDefault="00D7720F" w:rsidP="00D7720F">
            <w:r>
              <w:t>Ravinder Saini</w:t>
            </w:r>
          </w:p>
        </w:tc>
        <w:tc>
          <w:tcPr>
            <w:tcW w:w="2520" w:type="dxa"/>
            <w:tcBorders>
              <w:left w:val="single" w:sz="4" w:space="0" w:color="auto"/>
            </w:tcBorders>
          </w:tcPr>
          <w:p w14:paraId="6FB04C5B" w14:textId="5B417CE0" w:rsidR="007774B2" w:rsidRPr="0003455F" w:rsidRDefault="00D7720F" w:rsidP="00D7720F">
            <w:r>
              <w:t>QRA Manager</w:t>
            </w:r>
          </w:p>
        </w:tc>
        <w:tc>
          <w:tcPr>
            <w:tcW w:w="2610" w:type="dxa"/>
            <w:tcBorders>
              <w:right w:val="single" w:sz="4" w:space="0" w:color="auto"/>
            </w:tcBorders>
            <w:vAlign w:val="center"/>
          </w:tcPr>
          <w:p w14:paraId="596E331F" w14:textId="77777777" w:rsidR="007774B2" w:rsidRPr="0003455F" w:rsidRDefault="007774B2" w:rsidP="00D7720F">
            <w:pPr>
              <w:rPr>
                <w:color w:val="2C2C2C" w:themeColor="text1"/>
              </w:rPr>
            </w:pPr>
          </w:p>
        </w:tc>
        <w:tc>
          <w:tcPr>
            <w:tcW w:w="1890" w:type="dxa"/>
            <w:tcBorders>
              <w:top w:val="single" w:sz="4" w:space="0" w:color="auto"/>
              <w:left w:val="single" w:sz="4" w:space="0" w:color="auto"/>
              <w:bottom w:val="single" w:sz="4" w:space="0" w:color="auto"/>
              <w:right w:val="nil"/>
            </w:tcBorders>
            <w:vAlign w:val="center"/>
          </w:tcPr>
          <w:p w14:paraId="73AC1409" w14:textId="77777777" w:rsidR="007774B2" w:rsidRPr="0003455F" w:rsidRDefault="007774B2" w:rsidP="00D7720F">
            <w:pPr>
              <w:rPr>
                <w:color w:val="2C2C2C" w:themeColor="text1"/>
              </w:rPr>
            </w:pPr>
          </w:p>
        </w:tc>
      </w:tr>
    </w:tbl>
    <w:p w14:paraId="3ACD8F55" w14:textId="77777777" w:rsidR="00F46E64" w:rsidRDefault="00F46E64" w:rsidP="001F2C77">
      <w:pPr>
        <w:rPr>
          <w:sz w:val="10"/>
          <w:szCs w:val="10"/>
        </w:rPr>
      </w:pPr>
    </w:p>
    <w:p w14:paraId="7B009062" w14:textId="77777777" w:rsidR="00DC771E" w:rsidRDefault="00DC771E" w:rsidP="001F2C77">
      <w:pPr>
        <w:rPr>
          <w:sz w:val="10"/>
          <w:szCs w:val="10"/>
        </w:rPr>
      </w:pPr>
    </w:p>
    <w:p w14:paraId="5FAFFE01" w14:textId="77777777" w:rsidR="00DC771E" w:rsidRDefault="00DC771E" w:rsidP="001F2C77">
      <w:pPr>
        <w:rPr>
          <w:sz w:val="10"/>
          <w:szCs w:val="10"/>
        </w:rPr>
      </w:pPr>
    </w:p>
    <w:p w14:paraId="7DB056AF" w14:textId="77777777" w:rsidR="00DC771E" w:rsidRDefault="00DC771E" w:rsidP="001F2C77">
      <w:pPr>
        <w:rPr>
          <w:sz w:val="10"/>
          <w:szCs w:val="10"/>
        </w:rPr>
      </w:pPr>
    </w:p>
    <w:p w14:paraId="70FA6E1C" w14:textId="77777777" w:rsidR="00DC771E" w:rsidRDefault="00DC771E" w:rsidP="001F2C77">
      <w:pPr>
        <w:rPr>
          <w:sz w:val="10"/>
          <w:szCs w:val="10"/>
        </w:rPr>
      </w:pPr>
    </w:p>
    <w:p w14:paraId="525F0FCC" w14:textId="77777777" w:rsidR="00DC771E" w:rsidRDefault="00DC771E" w:rsidP="001F2C77">
      <w:pPr>
        <w:rPr>
          <w:sz w:val="10"/>
          <w:szCs w:val="10"/>
        </w:rPr>
      </w:pPr>
    </w:p>
    <w:p w14:paraId="23EDE70B" w14:textId="77777777" w:rsidR="00DC771E" w:rsidRDefault="00DC771E" w:rsidP="001F2C77">
      <w:pPr>
        <w:rPr>
          <w:sz w:val="10"/>
          <w:szCs w:val="10"/>
        </w:rPr>
      </w:pPr>
    </w:p>
    <w:p w14:paraId="78C553FB" w14:textId="77777777" w:rsidR="00DC771E" w:rsidRDefault="00DC771E" w:rsidP="001F2C77">
      <w:pPr>
        <w:rPr>
          <w:sz w:val="10"/>
          <w:szCs w:val="10"/>
        </w:rPr>
      </w:pPr>
    </w:p>
    <w:p w14:paraId="4533ACDC" w14:textId="77777777" w:rsidR="00DC771E" w:rsidRDefault="00DC771E" w:rsidP="001F2C77">
      <w:pPr>
        <w:rPr>
          <w:sz w:val="10"/>
          <w:szCs w:val="10"/>
        </w:rPr>
      </w:pPr>
    </w:p>
    <w:p w14:paraId="6A7B4451" w14:textId="77777777" w:rsidR="00DC771E" w:rsidRDefault="00DC771E" w:rsidP="001F2C77">
      <w:pPr>
        <w:rPr>
          <w:sz w:val="10"/>
          <w:szCs w:val="10"/>
        </w:rPr>
      </w:pPr>
    </w:p>
    <w:p w14:paraId="15F8D3CF" w14:textId="77777777" w:rsidR="00DC771E" w:rsidRDefault="00DC771E" w:rsidP="001F2C77">
      <w:pPr>
        <w:rPr>
          <w:sz w:val="10"/>
          <w:szCs w:val="10"/>
        </w:rPr>
      </w:pPr>
    </w:p>
    <w:p w14:paraId="05E273C2" w14:textId="77777777" w:rsidR="00015AF4" w:rsidRDefault="00015AF4" w:rsidP="001F2C77">
      <w:pPr>
        <w:rPr>
          <w:sz w:val="10"/>
          <w:szCs w:val="10"/>
        </w:rPr>
      </w:pPr>
    </w:p>
    <w:p w14:paraId="5B7F9EDC" w14:textId="77777777" w:rsidR="00015AF4" w:rsidRDefault="00015AF4" w:rsidP="001F2C77">
      <w:pPr>
        <w:rPr>
          <w:sz w:val="10"/>
          <w:szCs w:val="10"/>
        </w:rPr>
      </w:pPr>
    </w:p>
    <w:p w14:paraId="49FE3F67" w14:textId="77777777" w:rsidR="00015AF4" w:rsidRDefault="00015AF4" w:rsidP="001F2C77">
      <w:pPr>
        <w:rPr>
          <w:sz w:val="10"/>
          <w:szCs w:val="10"/>
        </w:rPr>
      </w:pPr>
    </w:p>
    <w:p w14:paraId="39D33852" w14:textId="77777777" w:rsidR="00015AF4" w:rsidRDefault="00015AF4" w:rsidP="001F2C77">
      <w:pPr>
        <w:rPr>
          <w:sz w:val="10"/>
          <w:szCs w:val="10"/>
        </w:rPr>
      </w:pPr>
    </w:p>
    <w:p w14:paraId="77247CD3" w14:textId="77777777" w:rsidR="009C1B4E" w:rsidRDefault="009C1B4E" w:rsidP="001F2C77">
      <w:pPr>
        <w:rPr>
          <w:sz w:val="10"/>
          <w:szCs w:val="10"/>
        </w:rPr>
      </w:pPr>
    </w:p>
    <w:p w14:paraId="4DD59F17" w14:textId="77777777" w:rsidR="00015AF4" w:rsidRDefault="00015AF4" w:rsidP="001F2C77">
      <w:pPr>
        <w:rPr>
          <w:sz w:val="10"/>
          <w:szCs w:val="10"/>
        </w:rPr>
      </w:pPr>
    </w:p>
    <w:p w14:paraId="174519B0" w14:textId="77777777" w:rsidR="00015AF4" w:rsidRDefault="00015AF4" w:rsidP="001F2C77">
      <w:pPr>
        <w:rPr>
          <w:sz w:val="10"/>
          <w:szCs w:val="10"/>
        </w:rPr>
      </w:pPr>
    </w:p>
    <w:p w14:paraId="50F730BB" w14:textId="77777777" w:rsidR="007865BF" w:rsidRPr="00462CBC" w:rsidRDefault="00462CBC" w:rsidP="00462CBC">
      <w:pPr>
        <w:pStyle w:val="Heading1"/>
      </w:pPr>
      <w:r>
        <w:lastRenderedPageBreak/>
        <w:t>1.0</w:t>
      </w:r>
      <w:r w:rsidR="004D5408">
        <w:tab/>
      </w:r>
      <w:r>
        <w:t>purpose</w:t>
      </w:r>
    </w:p>
    <w:p w14:paraId="36154DD3" w14:textId="77777777" w:rsidR="00E55391" w:rsidRDefault="00F1523B">
      <w:r w:rsidRPr="00F1523B">
        <w:t>To set up automated statements to the customers.</w:t>
      </w:r>
    </w:p>
    <w:p w14:paraId="6A5773F6" w14:textId="77777777" w:rsidR="00462CBC" w:rsidRDefault="00462CBC" w:rsidP="00462CBC">
      <w:pPr>
        <w:pStyle w:val="Heading1"/>
      </w:pPr>
      <w:r>
        <w:t>2.0</w:t>
      </w:r>
      <w:r w:rsidR="004D5408">
        <w:tab/>
      </w:r>
      <w:r>
        <w:t>SCOPE</w:t>
      </w:r>
    </w:p>
    <w:p w14:paraId="38089C2E" w14:textId="77777777" w:rsidR="007865BF" w:rsidRDefault="00F1523B" w:rsidP="00462CBC">
      <w:r w:rsidRPr="00F1523B">
        <w:t>Covers process to setup auto statements for customers</w:t>
      </w:r>
    </w:p>
    <w:p w14:paraId="3D5C5532" w14:textId="77777777" w:rsidR="00462CBC" w:rsidRDefault="00462CBC" w:rsidP="00462CBC">
      <w:pPr>
        <w:pStyle w:val="Heading1"/>
      </w:pPr>
      <w:r>
        <w:t>3.0</w:t>
      </w:r>
      <w:r w:rsidR="004D5408">
        <w:tab/>
      </w:r>
      <w:r>
        <w:t>equipment</w:t>
      </w:r>
    </w:p>
    <w:p w14:paraId="1A3D39C1" w14:textId="77777777" w:rsidR="005314DE" w:rsidRDefault="00F1523B" w:rsidP="00462CBC">
      <w:r>
        <w:t>N/A</w:t>
      </w:r>
    </w:p>
    <w:p w14:paraId="39DD6BBE" w14:textId="77777777" w:rsidR="00462CBC" w:rsidRDefault="00462CBC" w:rsidP="00462CBC">
      <w:pPr>
        <w:pStyle w:val="Heading1"/>
      </w:pPr>
      <w:r>
        <w:t>4.0</w:t>
      </w:r>
      <w:r w:rsidR="004D5408">
        <w:tab/>
      </w:r>
      <w:r>
        <w:t>definitions</w:t>
      </w:r>
    </w:p>
    <w:tbl>
      <w:tblPr>
        <w:tblStyle w:val="TableGrid"/>
        <w:tblW w:w="9540" w:type="dxa"/>
        <w:tblInd w:w="-90" w:type="dxa"/>
        <w:tblBorders>
          <w:left w:val="none" w:sz="0" w:space="0" w:color="auto"/>
          <w:right w:val="none" w:sz="0" w:space="0" w:color="auto"/>
        </w:tblBorders>
        <w:tblLook w:val="04A0" w:firstRow="1" w:lastRow="0" w:firstColumn="1" w:lastColumn="0" w:noHBand="0" w:noVBand="1"/>
      </w:tblPr>
      <w:tblGrid>
        <w:gridCol w:w="2700"/>
        <w:gridCol w:w="6840"/>
      </w:tblGrid>
      <w:tr w:rsidR="005314DE" w14:paraId="2927A95B" w14:textId="77777777" w:rsidTr="00E26DE4">
        <w:tc>
          <w:tcPr>
            <w:tcW w:w="2700" w:type="dxa"/>
            <w:shd w:val="clear" w:color="auto" w:fill="C9ECFC" w:themeFill="text2" w:themeFillTint="33"/>
          </w:tcPr>
          <w:p w14:paraId="7E7B2E90" w14:textId="77777777" w:rsidR="005314DE" w:rsidRPr="003F5319" w:rsidRDefault="00E26DE4" w:rsidP="005314DE">
            <w:pPr>
              <w:jc w:val="center"/>
              <w:rPr>
                <w:b/>
                <w:sz w:val="24"/>
                <w:szCs w:val="24"/>
              </w:rPr>
            </w:pPr>
            <w:r w:rsidRPr="003F5319">
              <w:rPr>
                <w:b/>
                <w:sz w:val="24"/>
                <w:szCs w:val="24"/>
              </w:rPr>
              <w:t>Definition</w:t>
            </w:r>
          </w:p>
        </w:tc>
        <w:tc>
          <w:tcPr>
            <w:tcW w:w="6840" w:type="dxa"/>
            <w:shd w:val="clear" w:color="auto" w:fill="C9ECFC" w:themeFill="text2" w:themeFillTint="33"/>
          </w:tcPr>
          <w:p w14:paraId="56B642A5" w14:textId="77777777" w:rsidR="005314DE" w:rsidRPr="003F5319" w:rsidRDefault="00E26DE4" w:rsidP="005314DE">
            <w:pPr>
              <w:jc w:val="center"/>
              <w:rPr>
                <w:b/>
                <w:sz w:val="24"/>
                <w:szCs w:val="24"/>
              </w:rPr>
            </w:pPr>
            <w:r w:rsidRPr="003F5319">
              <w:rPr>
                <w:b/>
                <w:sz w:val="24"/>
                <w:szCs w:val="24"/>
              </w:rPr>
              <w:t>Explanation</w:t>
            </w:r>
          </w:p>
        </w:tc>
      </w:tr>
      <w:tr w:rsidR="000523DC" w14:paraId="04428B34" w14:textId="77777777" w:rsidTr="00E26DE4">
        <w:tc>
          <w:tcPr>
            <w:tcW w:w="2700" w:type="dxa"/>
          </w:tcPr>
          <w:p w14:paraId="7198D3BC" w14:textId="77777777" w:rsidR="000523DC" w:rsidRPr="000523DC" w:rsidRDefault="000523DC" w:rsidP="000523DC">
            <w:pPr>
              <w:tabs>
                <w:tab w:val="left" w:pos="742"/>
              </w:tabs>
              <w:spacing w:after="40"/>
              <w:jc w:val="right"/>
              <w:rPr>
                <w:b/>
              </w:rPr>
            </w:pPr>
          </w:p>
        </w:tc>
        <w:tc>
          <w:tcPr>
            <w:tcW w:w="6840" w:type="dxa"/>
          </w:tcPr>
          <w:p w14:paraId="0EFFBEAC" w14:textId="77777777" w:rsidR="000523DC" w:rsidRPr="000523DC" w:rsidRDefault="000523DC" w:rsidP="000523DC">
            <w:pPr>
              <w:tabs>
                <w:tab w:val="left" w:pos="742"/>
              </w:tabs>
              <w:spacing w:after="40"/>
              <w:ind w:right="33"/>
            </w:pPr>
          </w:p>
        </w:tc>
      </w:tr>
    </w:tbl>
    <w:p w14:paraId="07E2FEA5" w14:textId="77777777" w:rsidR="00E26DE4" w:rsidRDefault="00E26DE4" w:rsidP="00462CBC"/>
    <w:p w14:paraId="2A4FAEA0" w14:textId="77777777" w:rsidR="00915DB1" w:rsidRDefault="00915DB1" w:rsidP="00915DB1">
      <w:pPr>
        <w:pStyle w:val="Heading1"/>
      </w:pPr>
      <w:r>
        <w:t>5.0</w:t>
      </w:r>
      <w:r w:rsidR="004D5408">
        <w:tab/>
      </w:r>
      <w:r>
        <w:t>Responsibility</w:t>
      </w:r>
    </w:p>
    <w:tbl>
      <w:tblPr>
        <w:tblStyle w:val="TableGrid"/>
        <w:tblW w:w="9540" w:type="dxa"/>
        <w:tblInd w:w="-90" w:type="dxa"/>
        <w:tblBorders>
          <w:left w:val="none" w:sz="0" w:space="0" w:color="auto"/>
          <w:right w:val="none" w:sz="0" w:space="0" w:color="auto"/>
        </w:tblBorders>
        <w:tblLook w:val="04A0" w:firstRow="1" w:lastRow="0" w:firstColumn="1" w:lastColumn="0" w:noHBand="0" w:noVBand="1"/>
      </w:tblPr>
      <w:tblGrid>
        <w:gridCol w:w="2880"/>
        <w:gridCol w:w="6660"/>
      </w:tblGrid>
      <w:tr w:rsidR="00100583" w14:paraId="000447B8" w14:textId="77777777" w:rsidTr="003F5319">
        <w:tc>
          <w:tcPr>
            <w:tcW w:w="2880" w:type="dxa"/>
            <w:shd w:val="clear" w:color="auto" w:fill="C9ECFC" w:themeFill="text2" w:themeFillTint="33"/>
          </w:tcPr>
          <w:p w14:paraId="4DEAE9D2" w14:textId="77777777" w:rsidR="00100583" w:rsidRPr="003F5319" w:rsidRDefault="00100583" w:rsidP="00100583">
            <w:pPr>
              <w:jc w:val="center"/>
              <w:rPr>
                <w:b/>
                <w:sz w:val="24"/>
                <w:szCs w:val="24"/>
              </w:rPr>
            </w:pPr>
            <w:r w:rsidRPr="003F5319">
              <w:rPr>
                <w:b/>
                <w:sz w:val="24"/>
                <w:szCs w:val="24"/>
              </w:rPr>
              <w:t>Responsibility</w:t>
            </w:r>
          </w:p>
        </w:tc>
        <w:tc>
          <w:tcPr>
            <w:tcW w:w="6660" w:type="dxa"/>
            <w:shd w:val="clear" w:color="auto" w:fill="C9ECFC" w:themeFill="text2" w:themeFillTint="33"/>
          </w:tcPr>
          <w:p w14:paraId="4818F1E2" w14:textId="77777777" w:rsidR="00100583" w:rsidRPr="003F5319" w:rsidRDefault="00100583" w:rsidP="00100583">
            <w:pPr>
              <w:jc w:val="center"/>
              <w:rPr>
                <w:b/>
                <w:sz w:val="24"/>
                <w:szCs w:val="24"/>
              </w:rPr>
            </w:pPr>
            <w:r w:rsidRPr="003F5319">
              <w:rPr>
                <w:b/>
                <w:sz w:val="24"/>
                <w:szCs w:val="24"/>
              </w:rPr>
              <w:t>Activity</w:t>
            </w:r>
          </w:p>
        </w:tc>
      </w:tr>
      <w:tr w:rsidR="00100583" w14:paraId="44C981AC" w14:textId="77777777" w:rsidTr="003F5319">
        <w:tc>
          <w:tcPr>
            <w:tcW w:w="2880" w:type="dxa"/>
          </w:tcPr>
          <w:p w14:paraId="3F3FFE70" w14:textId="77777777" w:rsidR="00100583" w:rsidRPr="00427BD9" w:rsidRDefault="00100583" w:rsidP="001C1EC5">
            <w:pPr>
              <w:jc w:val="center"/>
              <w:rPr>
                <w:b/>
              </w:rPr>
            </w:pPr>
          </w:p>
        </w:tc>
        <w:tc>
          <w:tcPr>
            <w:tcW w:w="6660" w:type="dxa"/>
          </w:tcPr>
          <w:p w14:paraId="1510E90E" w14:textId="77777777" w:rsidR="00100583" w:rsidRDefault="00100583" w:rsidP="0071362A">
            <w:pPr>
              <w:pStyle w:val="ListParagraph"/>
              <w:numPr>
                <w:ilvl w:val="0"/>
                <w:numId w:val="14"/>
              </w:numPr>
            </w:pPr>
          </w:p>
        </w:tc>
      </w:tr>
    </w:tbl>
    <w:p w14:paraId="0180772F" w14:textId="77777777" w:rsidR="003A78D7" w:rsidRDefault="003A78D7" w:rsidP="00462CBC"/>
    <w:p w14:paraId="3868F56E" w14:textId="77777777" w:rsidR="00915DB1" w:rsidRDefault="00915DB1" w:rsidP="00915DB1">
      <w:pPr>
        <w:pStyle w:val="Heading1"/>
      </w:pPr>
      <w:r>
        <w:t>6.0</w:t>
      </w:r>
      <w:r w:rsidR="004D5408">
        <w:tab/>
      </w:r>
      <w:r w:rsidR="00135E78">
        <w:t>policy</w:t>
      </w:r>
    </w:p>
    <w:p w14:paraId="2D9C4F03" w14:textId="77777777" w:rsidR="00DC771E" w:rsidRPr="00DC771E" w:rsidRDefault="00DC771E" w:rsidP="00DC771E">
      <w:pPr>
        <w:pStyle w:val="Heading2"/>
      </w:pPr>
      <w:r>
        <w:t>6.1</w:t>
      </w:r>
      <w:r>
        <w:tab/>
        <w:t>GENERAL</w:t>
      </w:r>
    </w:p>
    <w:p w14:paraId="608FE10F" w14:textId="77777777" w:rsidR="00024F8E" w:rsidRDefault="00024F8E" w:rsidP="00024F8E">
      <w:pPr>
        <w:pStyle w:val="ListParagraph"/>
        <w:numPr>
          <w:ilvl w:val="0"/>
          <w:numId w:val="17"/>
        </w:numPr>
        <w:ind w:hanging="720"/>
      </w:pPr>
      <w:r>
        <w:t xml:space="preserve"> Send email to Mark Gorelik (I.T.) advising him of the customer code in Epicor. The frequency of the auto statement. E.G. Monthly, Biweekly, Weekly and include the customers email address</w:t>
      </w:r>
    </w:p>
    <w:p w14:paraId="0AB9D46B" w14:textId="77777777" w:rsidR="00DC771E" w:rsidRDefault="00024F8E" w:rsidP="00024F8E">
      <w:pPr>
        <w:pStyle w:val="ListParagraph"/>
        <w:numPr>
          <w:ilvl w:val="0"/>
          <w:numId w:val="17"/>
        </w:numPr>
        <w:ind w:hanging="720"/>
      </w:pPr>
      <w:r>
        <w:t>Mark will set it up and send a confirmation email that it has been completed. If you need to check. Go to Explorer, under Customer statement listing and type in the customers’ name in the field as shown below and click find</w:t>
      </w:r>
      <w:r w:rsidR="00F1523B">
        <w:t>.</w:t>
      </w:r>
    </w:p>
    <w:p w14:paraId="1616C9CA" w14:textId="77777777" w:rsidR="00F1523B" w:rsidRDefault="00F1523B" w:rsidP="00F1523B">
      <w:pPr>
        <w:pStyle w:val="ListParagraph"/>
      </w:pPr>
    </w:p>
    <w:p w14:paraId="034817B6" w14:textId="77777777" w:rsidR="00F1523B" w:rsidRDefault="00F1523B" w:rsidP="00F1523B">
      <w:pPr>
        <w:pStyle w:val="ListParagraph"/>
        <w:jc w:val="center"/>
      </w:pPr>
      <w:r>
        <w:rPr>
          <w:noProof/>
        </w:rPr>
        <w:drawing>
          <wp:inline distT="0" distB="0" distL="0" distR="0" wp14:anchorId="38A8FFF1" wp14:editId="466F996A">
            <wp:extent cx="3028950" cy="13949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41051" cy="1400489"/>
                    </a:xfrm>
                    <a:prstGeom prst="rect">
                      <a:avLst/>
                    </a:prstGeom>
                    <a:noFill/>
                  </pic:spPr>
                </pic:pic>
              </a:graphicData>
            </a:graphic>
          </wp:inline>
        </w:drawing>
      </w:r>
    </w:p>
    <w:p w14:paraId="7FC265F9" w14:textId="77777777" w:rsidR="00DC771E" w:rsidRDefault="00DC771E" w:rsidP="00024F8E">
      <w:pPr>
        <w:ind w:left="720" w:hanging="630"/>
      </w:pPr>
    </w:p>
    <w:p w14:paraId="5FCEFEE3" w14:textId="77777777" w:rsidR="00DC771E" w:rsidRPr="00DC771E" w:rsidRDefault="00DC771E" w:rsidP="00DC771E"/>
    <w:p w14:paraId="23153DEE" w14:textId="77777777" w:rsidR="00915DB1" w:rsidRDefault="00733202" w:rsidP="00915DB1">
      <w:pPr>
        <w:pStyle w:val="Heading1"/>
      </w:pPr>
      <w:r>
        <w:t>7</w:t>
      </w:r>
      <w:r w:rsidR="00915DB1">
        <w:t>.0</w:t>
      </w:r>
      <w:r w:rsidR="004D5408">
        <w:tab/>
      </w:r>
      <w:r w:rsidR="00915DB1">
        <w:t>r</w:t>
      </w:r>
      <w:r w:rsidR="00DC771E">
        <w:t>eferences</w:t>
      </w:r>
    </w:p>
    <w:p w14:paraId="00F5A9C8" w14:textId="77777777" w:rsidR="00733202" w:rsidRDefault="00733202" w:rsidP="00462CBC"/>
    <w:p w14:paraId="6B7F1AB8" w14:textId="77777777" w:rsidR="00DC771E" w:rsidRDefault="00DC771E">
      <w:r>
        <w:br w:type="page"/>
      </w:r>
    </w:p>
    <w:p w14:paraId="0631067A" w14:textId="77777777" w:rsidR="00915DB1" w:rsidRDefault="007951D0" w:rsidP="00915DB1">
      <w:pPr>
        <w:pStyle w:val="Heading1"/>
      </w:pPr>
      <w:r>
        <w:lastRenderedPageBreak/>
        <w:t>8</w:t>
      </w:r>
      <w:r w:rsidR="00915DB1">
        <w:t>.0</w:t>
      </w:r>
      <w:r w:rsidR="004D5408">
        <w:tab/>
      </w:r>
      <w:r w:rsidR="00915DB1">
        <w:t>revision history</w:t>
      </w:r>
    </w:p>
    <w:tbl>
      <w:tblPr>
        <w:tblStyle w:val="TableGrid"/>
        <w:tblW w:w="9535" w:type="dxa"/>
        <w:tblInd w:w="-90" w:type="dxa"/>
        <w:tblBorders>
          <w:left w:val="none" w:sz="0" w:space="0" w:color="auto"/>
          <w:right w:val="none" w:sz="0" w:space="0" w:color="auto"/>
        </w:tblBorders>
        <w:tblLook w:val="04A0" w:firstRow="1" w:lastRow="0" w:firstColumn="1" w:lastColumn="0" w:noHBand="0" w:noVBand="1"/>
      </w:tblPr>
      <w:tblGrid>
        <w:gridCol w:w="1705"/>
        <w:gridCol w:w="2970"/>
        <w:gridCol w:w="4860"/>
      </w:tblGrid>
      <w:tr w:rsidR="005314DE" w14:paraId="28B97CBC" w14:textId="77777777" w:rsidTr="007951D0">
        <w:tc>
          <w:tcPr>
            <w:tcW w:w="1705" w:type="dxa"/>
            <w:shd w:val="clear" w:color="auto" w:fill="C9ECFC" w:themeFill="text2" w:themeFillTint="33"/>
          </w:tcPr>
          <w:p w14:paraId="21D2181D" w14:textId="77777777" w:rsidR="005314DE" w:rsidRPr="005314DE" w:rsidRDefault="005314DE" w:rsidP="005314DE">
            <w:pPr>
              <w:jc w:val="center"/>
              <w:rPr>
                <w:b/>
              </w:rPr>
            </w:pPr>
            <w:r w:rsidRPr="005314DE">
              <w:rPr>
                <w:b/>
              </w:rPr>
              <w:t>Revision #</w:t>
            </w:r>
          </w:p>
        </w:tc>
        <w:tc>
          <w:tcPr>
            <w:tcW w:w="2970" w:type="dxa"/>
            <w:shd w:val="clear" w:color="auto" w:fill="C9ECFC" w:themeFill="text2" w:themeFillTint="33"/>
          </w:tcPr>
          <w:p w14:paraId="13F3E74E" w14:textId="77777777" w:rsidR="005314DE" w:rsidRPr="005314DE" w:rsidRDefault="005314DE" w:rsidP="005314DE">
            <w:pPr>
              <w:jc w:val="center"/>
              <w:rPr>
                <w:b/>
              </w:rPr>
            </w:pPr>
            <w:r w:rsidRPr="005314DE">
              <w:rPr>
                <w:b/>
              </w:rPr>
              <w:t>Revision Date</w:t>
            </w:r>
          </w:p>
        </w:tc>
        <w:tc>
          <w:tcPr>
            <w:tcW w:w="4860" w:type="dxa"/>
            <w:shd w:val="clear" w:color="auto" w:fill="C9ECFC" w:themeFill="text2" w:themeFillTint="33"/>
          </w:tcPr>
          <w:p w14:paraId="0EFD5BDA" w14:textId="77777777" w:rsidR="005314DE" w:rsidRPr="005314DE" w:rsidRDefault="005314DE" w:rsidP="005314DE">
            <w:pPr>
              <w:jc w:val="center"/>
              <w:rPr>
                <w:b/>
              </w:rPr>
            </w:pPr>
            <w:r w:rsidRPr="005314DE">
              <w:rPr>
                <w:b/>
              </w:rPr>
              <w:t>Description</w:t>
            </w:r>
          </w:p>
        </w:tc>
      </w:tr>
      <w:tr w:rsidR="005314DE" w14:paraId="5AA5E51A" w14:textId="77777777" w:rsidTr="007951D0">
        <w:tc>
          <w:tcPr>
            <w:tcW w:w="1705" w:type="dxa"/>
          </w:tcPr>
          <w:p w14:paraId="6EF2F729" w14:textId="77777777" w:rsidR="005314DE" w:rsidRPr="00EF4ADF" w:rsidRDefault="005314DE" w:rsidP="005314DE">
            <w:pPr>
              <w:jc w:val="center"/>
            </w:pPr>
          </w:p>
        </w:tc>
        <w:tc>
          <w:tcPr>
            <w:tcW w:w="2970" w:type="dxa"/>
          </w:tcPr>
          <w:p w14:paraId="7A00C8F1" w14:textId="77777777" w:rsidR="005314DE" w:rsidRPr="00EF4ADF" w:rsidRDefault="005314DE" w:rsidP="005314DE">
            <w:pPr>
              <w:jc w:val="center"/>
            </w:pPr>
          </w:p>
        </w:tc>
        <w:tc>
          <w:tcPr>
            <w:tcW w:w="4860" w:type="dxa"/>
          </w:tcPr>
          <w:p w14:paraId="0B29B8DE" w14:textId="77777777" w:rsidR="005314DE" w:rsidRPr="00EF4ADF" w:rsidRDefault="005314DE" w:rsidP="005314DE"/>
        </w:tc>
      </w:tr>
    </w:tbl>
    <w:p w14:paraId="29530916" w14:textId="77777777" w:rsidR="00462CBC" w:rsidRDefault="00462CBC" w:rsidP="00462CBC"/>
    <w:p w14:paraId="71906762" w14:textId="77777777" w:rsidR="00462CBC" w:rsidRDefault="00462CBC" w:rsidP="00462CBC"/>
    <w:p w14:paraId="4BDB0500" w14:textId="77777777" w:rsidR="00462CBC" w:rsidRDefault="00462CBC" w:rsidP="00462CBC"/>
    <w:p w14:paraId="2C5BA825" w14:textId="77777777" w:rsidR="00462CBC" w:rsidRDefault="00462CBC" w:rsidP="00462CBC"/>
    <w:p w14:paraId="534E506F" w14:textId="77777777" w:rsidR="00462CBC" w:rsidRDefault="00462CBC" w:rsidP="00462CBC"/>
    <w:p w14:paraId="7E70869D" w14:textId="77777777" w:rsidR="00462CBC" w:rsidRDefault="00462CBC" w:rsidP="00462CBC"/>
    <w:p w14:paraId="3DE94280" w14:textId="77777777" w:rsidR="00462CBC" w:rsidRPr="00462CBC" w:rsidRDefault="00462CBC" w:rsidP="00462CBC"/>
    <w:sectPr w:rsidR="00462CBC" w:rsidRPr="00462CB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D5EDCD" w14:textId="77777777" w:rsidR="007C5D0D" w:rsidRDefault="007C5D0D">
      <w:pPr>
        <w:spacing w:after="0" w:line="240" w:lineRule="auto"/>
      </w:pPr>
      <w:r>
        <w:separator/>
      </w:r>
    </w:p>
  </w:endnote>
  <w:endnote w:type="continuationSeparator" w:id="0">
    <w:p w14:paraId="77F0EB9B" w14:textId="77777777" w:rsidR="007C5D0D" w:rsidRDefault="007C5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C9AA0" w14:textId="77777777" w:rsidR="00D7720F" w:rsidRDefault="00D772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42A255" w14:textId="77777777" w:rsidR="00AD4AEB" w:rsidRDefault="00AD4AEB">
    <w:pPr>
      <w:pStyle w:val="Footer"/>
      <w:jc w:val="right"/>
    </w:pPr>
  </w:p>
  <w:tbl>
    <w:tblPr>
      <w:tblStyle w:val="TableGrid"/>
      <w:tblW w:w="927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680"/>
    </w:tblGrid>
    <w:tr w:rsidR="00AD4AEB" w14:paraId="437C039F" w14:textId="77777777" w:rsidTr="00044EF2">
      <w:tc>
        <w:tcPr>
          <w:tcW w:w="4590" w:type="dxa"/>
        </w:tcPr>
        <w:p w14:paraId="3E5A69AD" w14:textId="564A1123" w:rsidR="00AD4AEB" w:rsidRDefault="00D7720F" w:rsidP="00044EF2">
          <w:pPr>
            <w:pStyle w:val="Footer"/>
          </w:pPr>
          <w:r>
            <w:t xml:space="preserve">QAG-22 AR-01 Auto Statement  </w:t>
          </w:r>
        </w:p>
      </w:tc>
      <w:tc>
        <w:tcPr>
          <w:tcW w:w="4680" w:type="dxa"/>
        </w:tcPr>
        <w:p w14:paraId="2D94E0AC" w14:textId="77777777" w:rsidR="00AD4AEB" w:rsidRDefault="00D7720F">
          <w:pPr>
            <w:pStyle w:val="Footer"/>
            <w:jc w:val="right"/>
          </w:pPr>
          <w:sdt>
            <w:sdtPr>
              <w:id w:val="-1769616900"/>
              <w:docPartObj>
                <w:docPartGallery w:val="Page Numbers (Top of Page)"/>
                <w:docPartUnique/>
              </w:docPartObj>
            </w:sdtPr>
            <w:sdtEndPr/>
            <w:sdtContent>
              <w:r w:rsidR="00AD4AEB">
                <w:t xml:space="preserve">Page </w:t>
              </w:r>
              <w:r w:rsidR="00AD4AEB">
                <w:rPr>
                  <w:b/>
                  <w:bCs/>
                  <w:sz w:val="24"/>
                  <w:szCs w:val="24"/>
                </w:rPr>
                <w:fldChar w:fldCharType="begin"/>
              </w:r>
              <w:r w:rsidR="00AD4AEB">
                <w:rPr>
                  <w:b/>
                  <w:bCs/>
                </w:rPr>
                <w:instrText xml:space="preserve"> PAGE </w:instrText>
              </w:r>
              <w:r w:rsidR="00AD4AEB">
                <w:rPr>
                  <w:b/>
                  <w:bCs/>
                  <w:sz w:val="24"/>
                  <w:szCs w:val="24"/>
                </w:rPr>
                <w:fldChar w:fldCharType="separate"/>
              </w:r>
              <w:r w:rsidR="00833AD8">
                <w:rPr>
                  <w:b/>
                  <w:bCs/>
                  <w:noProof/>
                </w:rPr>
                <w:t>3</w:t>
              </w:r>
              <w:r w:rsidR="00AD4AEB">
                <w:rPr>
                  <w:b/>
                  <w:bCs/>
                  <w:sz w:val="24"/>
                  <w:szCs w:val="24"/>
                </w:rPr>
                <w:fldChar w:fldCharType="end"/>
              </w:r>
              <w:r w:rsidR="00AD4AEB">
                <w:t xml:space="preserve"> of </w:t>
              </w:r>
              <w:r w:rsidR="00AD4AEB">
                <w:rPr>
                  <w:b/>
                  <w:bCs/>
                  <w:sz w:val="24"/>
                  <w:szCs w:val="24"/>
                </w:rPr>
                <w:fldChar w:fldCharType="begin"/>
              </w:r>
              <w:r w:rsidR="00AD4AEB">
                <w:rPr>
                  <w:b/>
                  <w:bCs/>
                </w:rPr>
                <w:instrText xml:space="preserve"> NUMPAGES  </w:instrText>
              </w:r>
              <w:r w:rsidR="00AD4AEB">
                <w:rPr>
                  <w:b/>
                  <w:bCs/>
                  <w:sz w:val="24"/>
                  <w:szCs w:val="24"/>
                </w:rPr>
                <w:fldChar w:fldCharType="separate"/>
              </w:r>
              <w:r w:rsidR="00833AD8">
                <w:rPr>
                  <w:b/>
                  <w:bCs/>
                  <w:noProof/>
                </w:rPr>
                <w:t>3</w:t>
              </w:r>
              <w:r w:rsidR="00AD4AEB">
                <w:rPr>
                  <w:b/>
                  <w:bCs/>
                  <w:sz w:val="24"/>
                  <w:szCs w:val="24"/>
                </w:rPr>
                <w:fldChar w:fldCharType="end"/>
              </w:r>
            </w:sdtContent>
          </w:sdt>
        </w:p>
      </w:tc>
    </w:tr>
  </w:tbl>
  <w:p w14:paraId="07A3BC23" w14:textId="77777777" w:rsidR="00A26FCB" w:rsidRPr="00CA0831" w:rsidRDefault="00A26FCB" w:rsidP="00AD4A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220C99" w14:textId="77777777" w:rsidR="00D7720F" w:rsidRDefault="00D772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D61AE" w14:textId="77777777" w:rsidR="007C5D0D" w:rsidRDefault="007C5D0D">
      <w:pPr>
        <w:spacing w:after="0" w:line="240" w:lineRule="auto"/>
      </w:pPr>
      <w:r>
        <w:separator/>
      </w:r>
    </w:p>
  </w:footnote>
  <w:footnote w:type="continuationSeparator" w:id="0">
    <w:p w14:paraId="2C854CEB" w14:textId="77777777" w:rsidR="007C5D0D" w:rsidRDefault="007C5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B9447" w14:textId="77777777" w:rsidR="00D7720F" w:rsidRDefault="00D772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6AB579" w14:textId="77777777" w:rsidR="00632779" w:rsidRDefault="00632779">
    <w:pPr>
      <w:pStyle w:val="Header"/>
    </w:pPr>
    <w:r>
      <w:rPr>
        <w:noProof/>
        <w:lang w:eastAsia="en-US"/>
      </w:rPr>
      <w:drawing>
        <wp:anchor distT="0" distB="0" distL="114300" distR="114300" simplePos="0" relativeHeight="251659264" behindDoc="0" locked="0" layoutInCell="1" allowOverlap="1" wp14:anchorId="3C36FBB2" wp14:editId="2462B5BB">
          <wp:simplePos x="0" y="0"/>
          <wp:positionH relativeFrom="margin">
            <wp:posOffset>-47625</wp:posOffset>
          </wp:positionH>
          <wp:positionV relativeFrom="paragraph">
            <wp:posOffset>19050</wp:posOffset>
          </wp:positionV>
          <wp:extent cx="1009650" cy="390525"/>
          <wp:effectExtent l="0" t="0" r="0" b="9525"/>
          <wp:wrapThrough wrapText="bothSides">
            <wp:wrapPolygon edited="0">
              <wp:start x="0" y="0"/>
              <wp:lineTo x="0" y="21073"/>
              <wp:lineTo x="21192" y="21073"/>
              <wp:lineTo x="2119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03DF0" w14:textId="77777777" w:rsidR="00D7720F" w:rsidRDefault="00D7720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A8C9B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6675A"/>
    <w:multiLevelType w:val="hybridMultilevel"/>
    <w:tmpl w:val="7EEC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671C2"/>
    <w:multiLevelType w:val="hybridMultilevel"/>
    <w:tmpl w:val="773C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17EB8"/>
    <w:multiLevelType w:val="hybridMultilevel"/>
    <w:tmpl w:val="D13A53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48039A"/>
    <w:multiLevelType w:val="multilevel"/>
    <w:tmpl w:val="D8C8EF86"/>
    <w:lvl w:ilvl="0">
      <w:start w:val="6"/>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5"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06773"/>
    <w:multiLevelType w:val="hybridMultilevel"/>
    <w:tmpl w:val="F54AC7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1592D"/>
    <w:multiLevelType w:val="hybridMultilevel"/>
    <w:tmpl w:val="BDEC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E50E08"/>
    <w:multiLevelType w:val="hybridMultilevel"/>
    <w:tmpl w:val="E4982FA2"/>
    <w:lvl w:ilvl="0" w:tplc="6D04B880">
      <w:start w:val="1"/>
      <w:numFmt w:val="bullet"/>
      <w:lvlText w:val="-"/>
      <w:lvlJc w:val="left"/>
      <w:pPr>
        <w:ind w:left="1485" w:hanging="360"/>
      </w:pPr>
      <w:rPr>
        <w:rFonts w:ascii="Arial" w:eastAsia="Times New Roman" w:hAnsi="Arial" w:cs="Arial" w:hint="default"/>
      </w:rPr>
    </w:lvl>
    <w:lvl w:ilvl="1" w:tplc="10090003" w:tentative="1">
      <w:start w:val="1"/>
      <w:numFmt w:val="bullet"/>
      <w:lvlText w:val="o"/>
      <w:lvlJc w:val="left"/>
      <w:pPr>
        <w:ind w:left="2205" w:hanging="360"/>
      </w:pPr>
      <w:rPr>
        <w:rFonts w:ascii="Courier New" w:hAnsi="Courier New" w:cs="Courier New" w:hint="default"/>
      </w:rPr>
    </w:lvl>
    <w:lvl w:ilvl="2" w:tplc="10090005" w:tentative="1">
      <w:start w:val="1"/>
      <w:numFmt w:val="bullet"/>
      <w:lvlText w:val=""/>
      <w:lvlJc w:val="left"/>
      <w:pPr>
        <w:ind w:left="2925" w:hanging="360"/>
      </w:pPr>
      <w:rPr>
        <w:rFonts w:ascii="Wingdings" w:hAnsi="Wingdings" w:hint="default"/>
      </w:rPr>
    </w:lvl>
    <w:lvl w:ilvl="3" w:tplc="10090001" w:tentative="1">
      <w:start w:val="1"/>
      <w:numFmt w:val="bullet"/>
      <w:lvlText w:val=""/>
      <w:lvlJc w:val="left"/>
      <w:pPr>
        <w:ind w:left="3645" w:hanging="360"/>
      </w:pPr>
      <w:rPr>
        <w:rFonts w:ascii="Symbol" w:hAnsi="Symbol" w:hint="default"/>
      </w:rPr>
    </w:lvl>
    <w:lvl w:ilvl="4" w:tplc="10090003" w:tentative="1">
      <w:start w:val="1"/>
      <w:numFmt w:val="bullet"/>
      <w:lvlText w:val="o"/>
      <w:lvlJc w:val="left"/>
      <w:pPr>
        <w:ind w:left="4365" w:hanging="360"/>
      </w:pPr>
      <w:rPr>
        <w:rFonts w:ascii="Courier New" w:hAnsi="Courier New" w:cs="Courier New" w:hint="default"/>
      </w:rPr>
    </w:lvl>
    <w:lvl w:ilvl="5" w:tplc="10090005" w:tentative="1">
      <w:start w:val="1"/>
      <w:numFmt w:val="bullet"/>
      <w:lvlText w:val=""/>
      <w:lvlJc w:val="left"/>
      <w:pPr>
        <w:ind w:left="5085" w:hanging="360"/>
      </w:pPr>
      <w:rPr>
        <w:rFonts w:ascii="Wingdings" w:hAnsi="Wingdings" w:hint="default"/>
      </w:rPr>
    </w:lvl>
    <w:lvl w:ilvl="6" w:tplc="10090001" w:tentative="1">
      <w:start w:val="1"/>
      <w:numFmt w:val="bullet"/>
      <w:lvlText w:val=""/>
      <w:lvlJc w:val="left"/>
      <w:pPr>
        <w:ind w:left="5805" w:hanging="360"/>
      </w:pPr>
      <w:rPr>
        <w:rFonts w:ascii="Symbol" w:hAnsi="Symbol" w:hint="default"/>
      </w:rPr>
    </w:lvl>
    <w:lvl w:ilvl="7" w:tplc="10090003" w:tentative="1">
      <w:start w:val="1"/>
      <w:numFmt w:val="bullet"/>
      <w:lvlText w:val="o"/>
      <w:lvlJc w:val="left"/>
      <w:pPr>
        <w:ind w:left="6525" w:hanging="360"/>
      </w:pPr>
      <w:rPr>
        <w:rFonts w:ascii="Courier New" w:hAnsi="Courier New" w:cs="Courier New" w:hint="default"/>
      </w:rPr>
    </w:lvl>
    <w:lvl w:ilvl="8" w:tplc="10090005" w:tentative="1">
      <w:start w:val="1"/>
      <w:numFmt w:val="bullet"/>
      <w:lvlText w:val=""/>
      <w:lvlJc w:val="left"/>
      <w:pPr>
        <w:ind w:left="7245" w:hanging="360"/>
      </w:pPr>
      <w:rPr>
        <w:rFonts w:ascii="Wingdings" w:hAnsi="Wingdings" w:hint="default"/>
      </w:rPr>
    </w:lvl>
  </w:abstractNum>
  <w:abstractNum w:abstractNumId="9" w15:restartNumberingAfterBreak="0">
    <w:nsid w:val="47233E71"/>
    <w:multiLevelType w:val="hybridMultilevel"/>
    <w:tmpl w:val="61A0BD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5B4191"/>
    <w:multiLevelType w:val="hybridMultilevel"/>
    <w:tmpl w:val="37FC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6144B5"/>
    <w:multiLevelType w:val="hybridMultilevel"/>
    <w:tmpl w:val="182804FC"/>
    <w:lvl w:ilvl="0" w:tplc="ABF8C2EE">
      <w:start w:val="1"/>
      <w:numFmt w:val="decimal"/>
      <w:lvlText w:val="6.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73928"/>
    <w:multiLevelType w:val="hybridMultilevel"/>
    <w:tmpl w:val="CDA4A29E"/>
    <w:lvl w:ilvl="0" w:tplc="E9FE79B6">
      <w:start w:val="1"/>
      <w:numFmt w:val="decimal"/>
      <w:lvlText w:val="%1."/>
      <w:lvlJc w:val="left"/>
      <w:pPr>
        <w:ind w:left="972" w:hanging="360"/>
      </w:pPr>
      <w:rPr>
        <w:rFonts w:hint="default"/>
      </w:rPr>
    </w:lvl>
    <w:lvl w:ilvl="1" w:tplc="10090019">
      <w:start w:val="1"/>
      <w:numFmt w:val="lowerLetter"/>
      <w:lvlText w:val="%2."/>
      <w:lvlJc w:val="left"/>
      <w:pPr>
        <w:ind w:left="1692" w:hanging="360"/>
      </w:pPr>
    </w:lvl>
    <w:lvl w:ilvl="2" w:tplc="1009001B" w:tentative="1">
      <w:start w:val="1"/>
      <w:numFmt w:val="lowerRoman"/>
      <w:lvlText w:val="%3."/>
      <w:lvlJc w:val="right"/>
      <w:pPr>
        <w:ind w:left="2412" w:hanging="180"/>
      </w:pPr>
    </w:lvl>
    <w:lvl w:ilvl="3" w:tplc="1009000F" w:tentative="1">
      <w:start w:val="1"/>
      <w:numFmt w:val="decimal"/>
      <w:lvlText w:val="%4."/>
      <w:lvlJc w:val="left"/>
      <w:pPr>
        <w:ind w:left="3132" w:hanging="360"/>
      </w:pPr>
    </w:lvl>
    <w:lvl w:ilvl="4" w:tplc="10090019" w:tentative="1">
      <w:start w:val="1"/>
      <w:numFmt w:val="lowerLetter"/>
      <w:lvlText w:val="%5."/>
      <w:lvlJc w:val="left"/>
      <w:pPr>
        <w:ind w:left="3852" w:hanging="360"/>
      </w:pPr>
    </w:lvl>
    <w:lvl w:ilvl="5" w:tplc="1009001B" w:tentative="1">
      <w:start w:val="1"/>
      <w:numFmt w:val="lowerRoman"/>
      <w:lvlText w:val="%6."/>
      <w:lvlJc w:val="right"/>
      <w:pPr>
        <w:ind w:left="4572" w:hanging="180"/>
      </w:pPr>
    </w:lvl>
    <w:lvl w:ilvl="6" w:tplc="1009000F" w:tentative="1">
      <w:start w:val="1"/>
      <w:numFmt w:val="decimal"/>
      <w:lvlText w:val="%7."/>
      <w:lvlJc w:val="left"/>
      <w:pPr>
        <w:ind w:left="5292" w:hanging="360"/>
      </w:pPr>
    </w:lvl>
    <w:lvl w:ilvl="7" w:tplc="10090019" w:tentative="1">
      <w:start w:val="1"/>
      <w:numFmt w:val="lowerLetter"/>
      <w:lvlText w:val="%8."/>
      <w:lvlJc w:val="left"/>
      <w:pPr>
        <w:ind w:left="6012" w:hanging="360"/>
      </w:pPr>
    </w:lvl>
    <w:lvl w:ilvl="8" w:tplc="1009001B" w:tentative="1">
      <w:start w:val="1"/>
      <w:numFmt w:val="lowerRoman"/>
      <w:lvlText w:val="%9."/>
      <w:lvlJc w:val="right"/>
      <w:pPr>
        <w:ind w:left="6732" w:hanging="180"/>
      </w:pPr>
    </w:lvl>
  </w:abstractNum>
  <w:abstractNum w:abstractNumId="15" w15:restartNumberingAfterBreak="0">
    <w:nsid w:val="66F7621D"/>
    <w:multiLevelType w:val="multilevel"/>
    <w:tmpl w:val="7BD2A796"/>
    <w:lvl w:ilvl="0">
      <w:start w:val="1"/>
      <w:numFmt w:val="decimal"/>
      <w:lvlText w:val="%1.0"/>
      <w:lvlJc w:val="left"/>
      <w:pPr>
        <w:ind w:left="1137" w:hanging="525"/>
      </w:pPr>
      <w:rPr>
        <w:rFonts w:hint="default"/>
      </w:rPr>
    </w:lvl>
    <w:lvl w:ilvl="1">
      <w:start w:val="1"/>
      <w:numFmt w:val="decimal"/>
      <w:lvlText w:val="%1.%2"/>
      <w:lvlJc w:val="left"/>
      <w:pPr>
        <w:ind w:left="615" w:hanging="525"/>
      </w:pPr>
      <w:rPr>
        <w:rFonts w:hint="default"/>
      </w:rPr>
    </w:lvl>
    <w:lvl w:ilvl="2">
      <w:start w:val="1"/>
      <w:numFmt w:val="decimal"/>
      <w:lvlText w:val="%1.%2.%3"/>
      <w:lvlJc w:val="left"/>
      <w:pPr>
        <w:ind w:left="2772" w:hanging="720"/>
      </w:pPr>
      <w:rPr>
        <w:rFonts w:hint="default"/>
      </w:rPr>
    </w:lvl>
    <w:lvl w:ilvl="3">
      <w:start w:val="1"/>
      <w:numFmt w:val="decimal"/>
      <w:lvlText w:val="%1.%2.%3.%4"/>
      <w:lvlJc w:val="left"/>
      <w:pPr>
        <w:ind w:left="3492" w:hanging="720"/>
      </w:pPr>
      <w:rPr>
        <w:rFonts w:hint="default"/>
      </w:rPr>
    </w:lvl>
    <w:lvl w:ilvl="4">
      <w:start w:val="1"/>
      <w:numFmt w:val="decimal"/>
      <w:lvlText w:val="%1.%2.%3.%4.%5"/>
      <w:lvlJc w:val="left"/>
      <w:pPr>
        <w:ind w:left="4572" w:hanging="1080"/>
      </w:pPr>
      <w:rPr>
        <w:rFonts w:hint="default"/>
      </w:rPr>
    </w:lvl>
    <w:lvl w:ilvl="5">
      <w:start w:val="1"/>
      <w:numFmt w:val="decimal"/>
      <w:lvlText w:val="%1.%2.%3.%4.%5.%6"/>
      <w:lvlJc w:val="left"/>
      <w:pPr>
        <w:ind w:left="5292" w:hanging="1080"/>
      </w:pPr>
      <w:rPr>
        <w:rFonts w:hint="default"/>
      </w:rPr>
    </w:lvl>
    <w:lvl w:ilvl="6">
      <w:start w:val="1"/>
      <w:numFmt w:val="decimal"/>
      <w:lvlText w:val="%1.%2.%3.%4.%5.%6.%7"/>
      <w:lvlJc w:val="left"/>
      <w:pPr>
        <w:ind w:left="6372" w:hanging="1440"/>
      </w:pPr>
      <w:rPr>
        <w:rFonts w:hint="default"/>
      </w:rPr>
    </w:lvl>
    <w:lvl w:ilvl="7">
      <w:start w:val="1"/>
      <w:numFmt w:val="decimal"/>
      <w:lvlText w:val="%1.%2.%3.%4.%5.%6.%7.%8"/>
      <w:lvlJc w:val="left"/>
      <w:pPr>
        <w:ind w:left="7092" w:hanging="1440"/>
      </w:pPr>
      <w:rPr>
        <w:rFonts w:hint="default"/>
      </w:rPr>
    </w:lvl>
    <w:lvl w:ilvl="8">
      <w:start w:val="1"/>
      <w:numFmt w:val="decimal"/>
      <w:lvlText w:val="%1.%2.%3.%4.%5.%6.%7.%8.%9"/>
      <w:lvlJc w:val="left"/>
      <w:pPr>
        <w:ind w:left="7812" w:hanging="1440"/>
      </w:pPr>
      <w:rPr>
        <w:rFonts w:hint="default"/>
      </w:rPr>
    </w:lvl>
  </w:abstractNum>
  <w:abstractNum w:abstractNumId="16" w15:restartNumberingAfterBreak="0">
    <w:nsid w:val="71423819"/>
    <w:multiLevelType w:val="multilevel"/>
    <w:tmpl w:val="A9A829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9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5"/>
  </w:num>
  <w:num w:numId="3">
    <w:abstractNumId w:val="11"/>
  </w:num>
  <w:num w:numId="4">
    <w:abstractNumId w:val="1"/>
  </w:num>
  <w:num w:numId="5">
    <w:abstractNumId w:val="2"/>
  </w:num>
  <w:num w:numId="6">
    <w:abstractNumId w:val="0"/>
  </w:num>
  <w:num w:numId="7">
    <w:abstractNumId w:val="8"/>
  </w:num>
  <w:num w:numId="8">
    <w:abstractNumId w:val="7"/>
  </w:num>
  <w:num w:numId="9">
    <w:abstractNumId w:val="10"/>
  </w:num>
  <w:num w:numId="10">
    <w:abstractNumId w:val="14"/>
  </w:num>
  <w:num w:numId="11">
    <w:abstractNumId w:val="4"/>
  </w:num>
  <w:num w:numId="12">
    <w:abstractNumId w:val="15"/>
  </w:num>
  <w:num w:numId="13">
    <w:abstractNumId w:val="16"/>
  </w:num>
  <w:num w:numId="14">
    <w:abstractNumId w:val="3"/>
  </w:num>
  <w:num w:numId="15">
    <w:abstractNumId w:val="6"/>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trackRevisions/>
  <w:defaultTabStop w:val="720"/>
  <w:characterSpacingControl w:val="doNotCompress"/>
  <w:hdrShapeDefaults>
    <o:shapedefaults v:ext="edit" spidmax="10241"/>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F09"/>
    <w:rsid w:val="00013E53"/>
    <w:rsid w:val="00015AF4"/>
    <w:rsid w:val="00016FF0"/>
    <w:rsid w:val="00024F8E"/>
    <w:rsid w:val="0003455F"/>
    <w:rsid w:val="00044EF2"/>
    <w:rsid w:val="000523DC"/>
    <w:rsid w:val="0005325D"/>
    <w:rsid w:val="0009030F"/>
    <w:rsid w:val="00100583"/>
    <w:rsid w:val="00115C96"/>
    <w:rsid w:val="00135E78"/>
    <w:rsid w:val="00172A18"/>
    <w:rsid w:val="00176714"/>
    <w:rsid w:val="00195252"/>
    <w:rsid w:val="00196BA2"/>
    <w:rsid w:val="001C1EC5"/>
    <w:rsid w:val="001D0A8C"/>
    <w:rsid w:val="001E63CF"/>
    <w:rsid w:val="001F2C77"/>
    <w:rsid w:val="00277808"/>
    <w:rsid w:val="002A71D6"/>
    <w:rsid w:val="002E399F"/>
    <w:rsid w:val="0031297C"/>
    <w:rsid w:val="00351084"/>
    <w:rsid w:val="0035326D"/>
    <w:rsid w:val="0035662C"/>
    <w:rsid w:val="003860F6"/>
    <w:rsid w:val="0039694A"/>
    <w:rsid w:val="003A78D7"/>
    <w:rsid w:val="003D278C"/>
    <w:rsid w:val="003E5078"/>
    <w:rsid w:val="003F4145"/>
    <w:rsid w:val="003F5319"/>
    <w:rsid w:val="00427BD9"/>
    <w:rsid w:val="00441577"/>
    <w:rsid w:val="00462CBC"/>
    <w:rsid w:val="00492161"/>
    <w:rsid w:val="004A6CEC"/>
    <w:rsid w:val="004D5408"/>
    <w:rsid w:val="004D5BDA"/>
    <w:rsid w:val="0050353F"/>
    <w:rsid w:val="005314DE"/>
    <w:rsid w:val="005456E2"/>
    <w:rsid w:val="005715AC"/>
    <w:rsid w:val="00573CB2"/>
    <w:rsid w:val="005C6B57"/>
    <w:rsid w:val="005D12D7"/>
    <w:rsid w:val="005D2B7C"/>
    <w:rsid w:val="00623E9C"/>
    <w:rsid w:val="00632779"/>
    <w:rsid w:val="006426B4"/>
    <w:rsid w:val="0065157E"/>
    <w:rsid w:val="00696C14"/>
    <w:rsid w:val="006A14A1"/>
    <w:rsid w:val="006B47D1"/>
    <w:rsid w:val="006F28D0"/>
    <w:rsid w:val="00702236"/>
    <w:rsid w:val="00710CF3"/>
    <w:rsid w:val="00712BD3"/>
    <w:rsid w:val="0071362A"/>
    <w:rsid w:val="00733202"/>
    <w:rsid w:val="00764542"/>
    <w:rsid w:val="007774B2"/>
    <w:rsid w:val="007865BF"/>
    <w:rsid w:val="007951D0"/>
    <w:rsid w:val="007C5D0D"/>
    <w:rsid w:val="007F4730"/>
    <w:rsid w:val="008030CD"/>
    <w:rsid w:val="00833AD8"/>
    <w:rsid w:val="008932C8"/>
    <w:rsid w:val="008947FD"/>
    <w:rsid w:val="008A5072"/>
    <w:rsid w:val="008B78F0"/>
    <w:rsid w:val="008D63B5"/>
    <w:rsid w:val="00915DB1"/>
    <w:rsid w:val="0091628B"/>
    <w:rsid w:val="00920C67"/>
    <w:rsid w:val="00937057"/>
    <w:rsid w:val="009508BD"/>
    <w:rsid w:val="009774A2"/>
    <w:rsid w:val="00983F09"/>
    <w:rsid w:val="00993ECE"/>
    <w:rsid w:val="009943CF"/>
    <w:rsid w:val="009B3C67"/>
    <w:rsid w:val="009C1B4E"/>
    <w:rsid w:val="009D0CB6"/>
    <w:rsid w:val="009F42B7"/>
    <w:rsid w:val="00A24387"/>
    <w:rsid w:val="00A26FCB"/>
    <w:rsid w:val="00A36274"/>
    <w:rsid w:val="00A654C0"/>
    <w:rsid w:val="00AC438A"/>
    <w:rsid w:val="00AC7FBD"/>
    <w:rsid w:val="00AD4AEB"/>
    <w:rsid w:val="00AF1E20"/>
    <w:rsid w:val="00B041C4"/>
    <w:rsid w:val="00B57695"/>
    <w:rsid w:val="00B6031C"/>
    <w:rsid w:val="00B634F1"/>
    <w:rsid w:val="00B823D1"/>
    <w:rsid w:val="00BA190E"/>
    <w:rsid w:val="00BE309C"/>
    <w:rsid w:val="00C25A1F"/>
    <w:rsid w:val="00C8453E"/>
    <w:rsid w:val="00C92280"/>
    <w:rsid w:val="00CA0831"/>
    <w:rsid w:val="00CA48A5"/>
    <w:rsid w:val="00CF382E"/>
    <w:rsid w:val="00D37D2B"/>
    <w:rsid w:val="00D7720F"/>
    <w:rsid w:val="00D96C95"/>
    <w:rsid w:val="00DC66C0"/>
    <w:rsid w:val="00DC771E"/>
    <w:rsid w:val="00E26263"/>
    <w:rsid w:val="00E26DE4"/>
    <w:rsid w:val="00E55391"/>
    <w:rsid w:val="00E85CB8"/>
    <w:rsid w:val="00E957AB"/>
    <w:rsid w:val="00EA651F"/>
    <w:rsid w:val="00EA79A4"/>
    <w:rsid w:val="00EF63B9"/>
    <w:rsid w:val="00F05A4E"/>
    <w:rsid w:val="00F1523B"/>
    <w:rsid w:val="00F46E64"/>
    <w:rsid w:val="00F92BD8"/>
    <w:rsid w:val="00FA5516"/>
    <w:rsid w:val="00FB48B8"/>
    <w:rsid w:val="00FD70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26789D6"/>
  <w15:docId w15:val="{F23B4D9D-EA0C-4481-B9A5-3EB86541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2CBC"/>
    <w:rPr>
      <w:rFonts w:ascii="Calibri" w:hAnsi="Calibri"/>
    </w:rPr>
  </w:style>
  <w:style w:type="paragraph" w:styleId="Heading1">
    <w:name w:val="heading 1"/>
    <w:basedOn w:val="Normal"/>
    <w:next w:val="Normal"/>
    <w:link w:val="Heading1Char"/>
    <w:uiPriority w:val="9"/>
    <w:qFormat/>
    <w:rsid w:val="00462CBC"/>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eastAsiaTheme="majorEastAsia" w:cstheme="majorBidi"/>
      <w:caps/>
      <w:color w:val="FFFFFF" w:themeColor="background1"/>
      <w:spacing w:val="15"/>
      <w:sz w:val="28"/>
    </w:rPr>
  </w:style>
  <w:style w:type="paragraph" w:styleId="Heading2">
    <w:name w:val="heading 2"/>
    <w:basedOn w:val="Normal"/>
    <w:next w:val="Normal"/>
    <w:link w:val="Heading2Char"/>
    <w:uiPriority w:val="9"/>
    <w:unhideWhenUsed/>
    <w:qFormat/>
    <w:rsid w:val="00462CBC"/>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eastAsiaTheme="majorEastAsia" w:cstheme="majorBidi"/>
      <w:caps/>
      <w:spacing w:val="15"/>
      <w:sz w:val="24"/>
    </w:rPr>
  </w:style>
  <w:style w:type="paragraph" w:styleId="Heading3">
    <w:name w:val="heading 3"/>
    <w:basedOn w:val="Normal"/>
    <w:next w:val="Normal"/>
    <w:link w:val="Heading3Char"/>
    <w:uiPriority w:val="9"/>
    <w:unhideWhenUsed/>
    <w:qFormat/>
    <w:rsid w:val="008932C8"/>
    <w:pPr>
      <w:pBdr>
        <w:top w:val="single" w:sz="6" w:space="2" w:color="099BDD" w:themeColor="text2"/>
      </w:pBdr>
      <w:spacing w:before="300" w:after="0"/>
      <w:outlineLvl w:val="2"/>
    </w:pPr>
    <w:rPr>
      <w:rFonts w:eastAsiaTheme="majorEastAsia"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CBC"/>
    <w:rPr>
      <w:rFonts w:ascii="Calibri" w:eastAsiaTheme="majorEastAsia" w:hAnsi="Calibri" w:cstheme="majorBidi"/>
      <w:caps/>
      <w:color w:val="FFFFFF" w:themeColor="background1"/>
      <w:spacing w:val="15"/>
      <w:sz w:val="28"/>
      <w:shd w:val="clear" w:color="auto" w:fill="099BDD" w:themeFill="text2"/>
    </w:rPr>
  </w:style>
  <w:style w:type="character" w:customStyle="1" w:styleId="Heading2Char">
    <w:name w:val="Heading 2 Char"/>
    <w:basedOn w:val="DefaultParagraphFont"/>
    <w:link w:val="Heading2"/>
    <w:uiPriority w:val="9"/>
    <w:rsid w:val="00462CBC"/>
    <w:rPr>
      <w:rFonts w:ascii="Calibri" w:eastAsiaTheme="majorEastAsia" w:hAnsi="Calibri" w:cstheme="majorBidi"/>
      <w:caps/>
      <w:spacing w:val="15"/>
      <w:sz w:val="24"/>
      <w:shd w:val="clear" w:color="auto" w:fill="C9ECFC" w:themeFill="text2" w:themeFillTint="33"/>
    </w:rPr>
  </w:style>
  <w:style w:type="character" w:customStyle="1" w:styleId="Heading3Char">
    <w:name w:val="Heading 3 Char"/>
    <w:basedOn w:val="DefaultParagraphFont"/>
    <w:link w:val="Heading3"/>
    <w:uiPriority w:val="9"/>
    <w:rsid w:val="008932C8"/>
    <w:rPr>
      <w:rFonts w:ascii="Calibri" w:eastAsiaTheme="majorEastAsia" w:hAnsi="Calibr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462CBC"/>
    <w:pPr>
      <w:spacing w:before="0" w:after="0"/>
    </w:pPr>
    <w:rPr>
      <w:rFonts w:eastAsiaTheme="majorEastAsia" w:cstheme="majorBidi"/>
      <w:caps/>
      <w:color w:val="099BDD" w:themeColor="text2"/>
      <w:spacing w:val="10"/>
      <w:sz w:val="32"/>
      <w:szCs w:val="52"/>
    </w:rPr>
  </w:style>
  <w:style w:type="character" w:customStyle="1" w:styleId="TitleChar">
    <w:name w:val="Title Char"/>
    <w:basedOn w:val="DefaultParagraphFont"/>
    <w:link w:val="Title"/>
    <w:uiPriority w:val="10"/>
    <w:rsid w:val="00462CBC"/>
    <w:rPr>
      <w:rFonts w:ascii="Calibri" w:eastAsiaTheme="majorEastAsia" w:hAnsi="Calibri" w:cstheme="majorBidi"/>
      <w:caps/>
      <w:color w:val="099BDD" w:themeColor="text2"/>
      <w:spacing w:val="10"/>
      <w:sz w:val="3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983F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83F09"/>
  </w:style>
  <w:style w:type="paragraph" w:styleId="Footer">
    <w:name w:val="footer"/>
    <w:basedOn w:val="Normal"/>
    <w:link w:val="FooterChar"/>
    <w:uiPriority w:val="99"/>
    <w:unhideWhenUsed/>
    <w:rsid w:val="00983F0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83F09"/>
  </w:style>
  <w:style w:type="paragraph" w:styleId="ListBullet">
    <w:name w:val="List Bullet"/>
    <w:basedOn w:val="Normal"/>
    <w:rsid w:val="001C1EC5"/>
    <w:pPr>
      <w:numPr>
        <w:numId w:val="6"/>
      </w:numPr>
      <w:spacing w:before="0" w:after="0" w:line="240" w:lineRule="auto"/>
      <w:contextualSpacing/>
    </w:pPr>
    <w:rPr>
      <w:rFonts w:ascii="Times New Roman" w:eastAsia="Times New Roman" w:hAnsi="Times New Roman" w:cs="Times New Roman"/>
      <w:sz w:val="20"/>
      <w:szCs w:val="20"/>
      <w:lang w:val="en-GB" w:eastAsia="en-US"/>
    </w:rPr>
  </w:style>
  <w:style w:type="paragraph" w:styleId="BalloonText">
    <w:name w:val="Balloon Text"/>
    <w:basedOn w:val="Normal"/>
    <w:link w:val="BalloonTextChar"/>
    <w:uiPriority w:val="99"/>
    <w:semiHidden/>
    <w:unhideWhenUsed/>
    <w:rsid w:val="008D63B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3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27910198">
      <w:bodyDiv w:val="1"/>
      <w:marLeft w:val="0"/>
      <w:marRight w:val="0"/>
      <w:marTop w:val="0"/>
      <w:marBottom w:val="0"/>
      <w:divBdr>
        <w:top w:val="none" w:sz="0" w:space="0" w:color="auto"/>
        <w:left w:val="none" w:sz="0" w:space="0" w:color="auto"/>
        <w:bottom w:val="none" w:sz="0" w:space="0" w:color="auto"/>
        <w:right w:val="none" w:sz="0" w:space="0" w:color="auto"/>
      </w:divBdr>
    </w:div>
    <w:div w:id="172590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rush\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DB2D3109-3AB8-4050-ADEA-3935FB100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4</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OPS07-QF36 SOP TITLE Rev. 002</dc:creator>
  <cp:keywords/>
  <cp:lastModifiedBy>Tamalur Shaikh</cp:lastModifiedBy>
  <cp:revision>2</cp:revision>
  <cp:lastPrinted>2019-03-11T19:01:00Z</cp:lastPrinted>
  <dcterms:created xsi:type="dcterms:W3CDTF">2020-06-01T00:20:00Z</dcterms:created>
  <dcterms:modified xsi:type="dcterms:W3CDTF">2020-06-01T00:20:00Z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